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2B81" w14:textId="77777777" w:rsidR="008543EE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</w:p>
    <w:p w14:paraId="240CA0BF" w14:textId="77777777" w:rsidR="008543EE" w:rsidRPr="00E977DB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37F91A9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03C4CE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A1E675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7DB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14:paraId="1D12E542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8F1C4C7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E17022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BA4F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844BE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5FB21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FA41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863BA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AB4BD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8926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926F0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BAD2FC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CED3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65C88D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CCB9413" w14:textId="77777777" w:rsidR="008D2ED1" w:rsidRDefault="00B34EC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вывод на базе исчисления высказываний</w:t>
      </w:r>
    </w:p>
    <w:p w14:paraId="28FC885A" w14:textId="4A5608BB" w:rsidR="008D2ED1" w:rsidRPr="008D2ED1" w:rsidRDefault="008D2ED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013A0">
        <w:rPr>
          <w:rFonts w:ascii="Times New Roman" w:hAnsi="Times New Roman" w:cs="Times New Roman"/>
          <w:sz w:val="28"/>
          <w:szCs w:val="28"/>
        </w:rPr>
        <w:t>6</w:t>
      </w:r>
    </w:p>
    <w:p w14:paraId="7B07AA73" w14:textId="76983916" w:rsidR="00A416F8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13C2C">
        <w:rPr>
          <w:rFonts w:ascii="Times New Roman" w:hAnsi="Times New Roman" w:cs="Times New Roman"/>
          <w:sz w:val="28"/>
          <w:szCs w:val="28"/>
        </w:rPr>
        <w:t>5</w:t>
      </w:r>
      <w:r w:rsidR="00A416F8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14:paraId="70230219" w14:textId="77777777" w:rsidR="00A416F8" w:rsidRDefault="00A12CAE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660B">
        <w:rPr>
          <w:rFonts w:ascii="Times New Roman" w:hAnsi="Times New Roman" w:cs="Times New Roman"/>
          <w:sz w:val="28"/>
          <w:szCs w:val="28"/>
        </w:rPr>
        <w:t>Системы обработки знаний</w:t>
      </w:r>
      <w:r w:rsidR="00A416F8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0A1470E5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BC5C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1E384F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62F53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65C92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E36B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9D61F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4C028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0CC6E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3755E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E63091" w14:textId="5CE4A980" w:rsidR="00A416F8" w:rsidRDefault="00A12CAE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ИВТ-4</w:t>
      </w:r>
      <w:r w:rsidR="00195622">
        <w:rPr>
          <w:rFonts w:ascii="Times New Roman" w:hAnsi="Times New Roman" w:cs="Times New Roman"/>
          <w:sz w:val="28"/>
          <w:szCs w:val="28"/>
        </w:rPr>
        <w:t>1_______________________</w:t>
      </w:r>
      <w:r w:rsidR="00A416F8">
        <w:rPr>
          <w:rFonts w:ascii="Times New Roman" w:hAnsi="Times New Roman" w:cs="Times New Roman"/>
          <w:sz w:val="28"/>
          <w:szCs w:val="28"/>
        </w:rPr>
        <w:t>/</w:t>
      </w:r>
      <w:r w:rsidR="002013A0">
        <w:rPr>
          <w:rFonts w:ascii="Times New Roman" w:hAnsi="Times New Roman" w:cs="Times New Roman"/>
          <w:sz w:val="28"/>
          <w:szCs w:val="28"/>
        </w:rPr>
        <w:t>Кудяшев Я.Ю.</w:t>
      </w:r>
      <w:r w:rsidR="00A416F8">
        <w:rPr>
          <w:rFonts w:ascii="Times New Roman" w:hAnsi="Times New Roman" w:cs="Times New Roman"/>
          <w:sz w:val="28"/>
          <w:szCs w:val="28"/>
        </w:rPr>
        <w:t>/</w:t>
      </w:r>
    </w:p>
    <w:p w14:paraId="22E1FB60" w14:textId="77777777" w:rsidR="00A416F8" w:rsidRDefault="00A416F8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CF660B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ЭВМ___</w:t>
      </w:r>
      <w:r w:rsidR="00B840DB">
        <w:rPr>
          <w:rFonts w:ascii="Times New Roman" w:hAnsi="Times New Roman" w:cs="Times New Roman"/>
          <w:sz w:val="28"/>
          <w:szCs w:val="28"/>
        </w:rPr>
        <w:t>__________</w:t>
      </w:r>
      <w:r w:rsidR="00A12CAE">
        <w:rPr>
          <w:rFonts w:ascii="Times New Roman" w:hAnsi="Times New Roman" w:cs="Times New Roman"/>
          <w:sz w:val="28"/>
          <w:szCs w:val="28"/>
        </w:rPr>
        <w:t>_</w:t>
      </w:r>
      <w:r w:rsidR="00CF660B">
        <w:rPr>
          <w:rFonts w:ascii="Times New Roman" w:hAnsi="Times New Roman" w:cs="Times New Roman"/>
          <w:sz w:val="28"/>
          <w:szCs w:val="28"/>
        </w:rPr>
        <w:t>_____</w:t>
      </w:r>
      <w:r w:rsidR="00A12CAE">
        <w:rPr>
          <w:rFonts w:ascii="Times New Roman" w:hAnsi="Times New Roman" w:cs="Times New Roman"/>
          <w:sz w:val="28"/>
          <w:szCs w:val="28"/>
        </w:rPr>
        <w:t>______/</w:t>
      </w:r>
      <w:r w:rsidR="00CF660B">
        <w:rPr>
          <w:rFonts w:ascii="Times New Roman" w:hAnsi="Times New Roman" w:cs="Times New Roman"/>
          <w:sz w:val="28"/>
          <w:szCs w:val="28"/>
        </w:rPr>
        <w:t>Ростовцев В.С</w:t>
      </w:r>
      <w:r>
        <w:rPr>
          <w:rFonts w:ascii="Times New Roman" w:hAnsi="Times New Roman" w:cs="Times New Roman"/>
          <w:sz w:val="28"/>
          <w:szCs w:val="28"/>
        </w:rPr>
        <w:t>./</w:t>
      </w:r>
    </w:p>
    <w:p w14:paraId="52755D6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8D15D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E8C39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847799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8ECF0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4D0D9F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45E9EA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2B7720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85B42E" w14:textId="7CF2F7ED" w:rsidR="00B0595D" w:rsidRPr="00A12CAE" w:rsidRDefault="00A13C2C" w:rsidP="00A12CAE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B0595D" w:rsidRPr="00A12CAE" w:rsidSect="0015137D">
          <w:pgSz w:w="11907" w:h="16840" w:code="9"/>
          <w:pgMar w:top="907" w:right="851" w:bottom="1701" w:left="1701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Киров 2023</w:t>
      </w:r>
    </w:p>
    <w:p w14:paraId="3E5E3356" w14:textId="77777777" w:rsidR="005C7E1D" w:rsidRPr="00820A22" w:rsidRDefault="005C7E1D" w:rsidP="005C7E1D">
      <w:pPr>
        <w:ind w:left="-567" w:firstLine="1418"/>
        <w:jc w:val="both"/>
        <w:rPr>
          <w:sz w:val="28"/>
        </w:rPr>
      </w:pPr>
      <w:r w:rsidRPr="00CF660B">
        <w:lastRenderedPageBreak/>
        <w:t xml:space="preserve">1 </w:t>
      </w:r>
      <w:r w:rsidR="00CF660B" w:rsidRPr="00820A22">
        <w:rPr>
          <w:sz w:val="28"/>
        </w:rPr>
        <w:t>Задание</w:t>
      </w:r>
      <w:r w:rsidR="00B34EC1" w:rsidRPr="00820A22">
        <w:rPr>
          <w:sz w:val="28"/>
        </w:rPr>
        <w:t xml:space="preserve"> №1</w:t>
      </w:r>
    </w:p>
    <w:p w14:paraId="3EE42FED" w14:textId="77777777" w:rsidR="00B34EC1" w:rsidRPr="00D11E38" w:rsidRDefault="00B34EC1" w:rsidP="005C7E1D">
      <w:pPr>
        <w:ind w:left="-567" w:firstLine="1418"/>
        <w:jc w:val="both"/>
      </w:pPr>
    </w:p>
    <w:p w14:paraId="530F6E17" w14:textId="77777777" w:rsidR="00B34EC1" w:rsidRPr="00783201" w:rsidRDefault="00B34EC1" w:rsidP="00B34EC1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Определить общезначимость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14:paraId="11FF3DC7" w14:textId="77777777" w:rsidR="005C7E1D" w:rsidRPr="00783201" w:rsidRDefault="005C7E1D" w:rsidP="00CF660B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4F97E7" w14:textId="17677EDB" w:rsidR="00195622" w:rsidRPr="001C7B98" w:rsidRDefault="00B34EC1" w:rsidP="00195622">
      <w:pPr>
        <w:jc w:val="both"/>
        <w:rPr>
          <w:highlight w:val="cyan"/>
        </w:rPr>
      </w:pPr>
      <w:r w:rsidRPr="00783201">
        <w:rPr>
          <w:sz w:val="28"/>
          <w:szCs w:val="28"/>
        </w:rPr>
        <w:t>Формула:</w:t>
      </w:r>
    </w:p>
    <w:p w14:paraId="07F1B178" w14:textId="59315B97" w:rsidR="002E0011" w:rsidRPr="003B3046" w:rsidRDefault="002E0011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20895" w14:textId="68B33F5E" w:rsidR="00510F8B" w:rsidRPr="003B3046" w:rsidRDefault="00A13C2C" w:rsidP="00510F8B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[(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V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) </w:t>
      </w:r>
      <w:r w:rsidR="002013A0" w:rsidRPr="00132A25">
        <w:rPr>
          <w:bCs/>
          <w:sz w:val="28"/>
        </w:rPr>
        <w:t>&amp;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]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[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(</w:t>
      </w:r>
      <w:r w:rsidR="002013A0"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)]</w:t>
      </w:r>
    </w:p>
    <w:p w14:paraId="0397D7E7" w14:textId="77777777" w:rsidR="00A13C2C" w:rsidRPr="003B3046" w:rsidRDefault="00A13C2C" w:rsidP="00510F8B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40801A9D" w14:textId="77777777" w:rsidR="00510F8B" w:rsidRPr="003B3046" w:rsidRDefault="004126C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510F8B"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редукции:</w:t>
      </w:r>
    </w:p>
    <w:p w14:paraId="0D89D4C0" w14:textId="734272AF" w:rsidR="00510F8B" w:rsidRPr="003B3046" w:rsidRDefault="00510F8B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B69D3" w14:textId="1B0A7759" w:rsidR="00A13C2C" w:rsidRPr="003B3046" w:rsidRDefault="00A13C2C" w:rsidP="003B1F9C">
      <w:pPr>
        <w:pStyle w:val="a3"/>
        <w:tabs>
          <w:tab w:val="left" w:pos="5911"/>
        </w:tabs>
        <w:ind w:left="851"/>
        <w:jc w:val="both"/>
        <w:rPr>
          <w:bCs/>
          <w:color w:val="000000" w:themeColor="text1"/>
          <w:sz w:val="28"/>
        </w:rPr>
      </w:pPr>
      <w:r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>Пусть А=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[(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V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) </w:t>
      </w:r>
      <w:r w:rsidR="002013A0" w:rsidRPr="002013A0">
        <w:rPr>
          <w:bCs/>
          <w:sz w:val="28"/>
        </w:rPr>
        <w:t>&amp;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], </w:t>
      </w:r>
      <w:r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=</w:t>
      </w:r>
      <w:r w:rsidR="002013A0">
        <w:rPr>
          <w:rFonts w:ascii="Times New Roman" w:hAnsi="Times New Roman" w:cs="Times New Roman"/>
          <w:bCs/>
          <w:color w:val="000000" w:themeColor="text1"/>
          <w:sz w:val="28"/>
        </w:rPr>
        <w:t>[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(</w:t>
      </w:r>
      <w:r w:rsidR="002013A0" w:rsidRPr="002013A0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)]</w:t>
      </w:r>
    </w:p>
    <w:p w14:paraId="23775259" w14:textId="77777777" w:rsidR="00A13C2C" w:rsidRPr="003B3046" w:rsidRDefault="00A13C2C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AD604" w14:textId="79005B1F" w:rsidR="00103A03" w:rsidRPr="003B3046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Допустим </w:t>
      </w:r>
      <w:r w:rsidR="00195622" w:rsidRPr="003B3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195622" w:rsidRPr="003B3046">
        <w:rPr>
          <w:bCs/>
          <w:color w:val="000000" w:themeColor="text1"/>
          <w:sz w:val="28"/>
          <w:lang w:val="en-US"/>
        </w:rPr>
        <w:sym w:font="Wingdings" w:char="F0E0"/>
      </w:r>
      <w:r w:rsidR="00195622" w:rsidRPr="003B3046">
        <w:rPr>
          <w:bCs/>
          <w:color w:val="000000" w:themeColor="text1"/>
          <w:sz w:val="28"/>
          <w:lang w:val="en-US"/>
        </w:rPr>
        <w:t>B</w:t>
      </w:r>
      <w:r w:rsidR="00B50F50">
        <w:rPr>
          <w:bCs/>
          <w:color w:val="000000" w:themeColor="text1"/>
          <w:sz w:val="28"/>
        </w:rPr>
        <w:t xml:space="preserve"> = </w:t>
      </w:r>
      <w:r w:rsidR="00B50F50" w:rsidRPr="00B50F50">
        <w:rPr>
          <w:bCs/>
          <w:color w:val="000000" w:themeColor="text1"/>
          <w:sz w:val="28"/>
        </w:rPr>
        <w:t>~</w:t>
      </w:r>
      <w:r w:rsidRPr="003B3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0F50" w:rsidRPr="00B50F50">
        <w:rPr>
          <w:bCs/>
          <w:sz w:val="28"/>
        </w:rPr>
        <w:t>&amp;</w:t>
      </w:r>
      <w:r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0F50" w:rsidRPr="00B50F50">
        <w:rPr>
          <w:bCs/>
          <w:color w:val="000000" w:themeColor="text1"/>
          <w:sz w:val="28"/>
        </w:rPr>
        <w:t>~</w:t>
      </w:r>
      <w:r w:rsidRPr="003B3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B50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истина</w:t>
      </w:r>
      <w:r w:rsidR="002013A0" w:rsidRPr="00201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50F5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013A0" w:rsidRPr="002013A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4F2B9AEC" w14:textId="56D0238F" w:rsidR="003B1F9C" w:rsidRPr="003B3046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3046">
        <w:rPr>
          <w:rFonts w:ascii="Times New Roman" w:hAnsi="Times New Roman" w:cs="Times New Roman"/>
          <w:color w:val="000000" w:themeColor="text1"/>
          <w:sz w:val="28"/>
          <w:szCs w:val="28"/>
        </w:rPr>
        <w:t>тогда А=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</w:rPr>
          <m:t>[(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</w:rPr>
          <m:t xml:space="preserve"> V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</w:rPr>
          <m:t>&amp;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</w:rPr>
          <m:t>]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w:r w:rsidR="00195622"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истина</w:t>
      </w:r>
      <w:r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 w:rsidR="00195622"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</w:t>
      </w:r>
    </w:p>
    <w:p w14:paraId="67B12F31" w14:textId="1755DCF7" w:rsidR="00103A03" w:rsidRPr="003B3046" w:rsidRDefault="003B1F9C" w:rsidP="003B1F9C">
      <w:pPr>
        <w:pStyle w:val="a3"/>
        <w:tabs>
          <w:tab w:val="left" w:pos="5911"/>
        </w:tabs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</w:t>
      </w:r>
      <w:r w:rsidR="00103A03"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</w:t>
      </w:r>
      <w:r w:rsidR="00543BD6"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w:r w:rsidR="002013A0">
        <w:rPr>
          <w:rFonts w:ascii="Times New Roman" w:hAnsi="Times New Roman" w:cs="Times New Roman"/>
          <w:bCs/>
          <w:color w:val="000000" w:themeColor="text1"/>
          <w:sz w:val="28"/>
        </w:rPr>
        <w:t>[</w:t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</w:rPr>
        <w:t>(</w:t>
      </w:r>
      <w:r w:rsidR="002013A0" w:rsidRPr="002013A0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="003B3046" w:rsidRPr="003B3046">
        <w:rPr>
          <w:rFonts w:ascii="Times New Roman" w:hAnsi="Times New Roman" w:cs="Times New Roman"/>
          <w:bCs/>
          <w:color w:val="000000" w:themeColor="text1"/>
          <w:sz w:val="28"/>
        </w:rPr>
        <w:t>)]=</w:t>
      </w:r>
      <w:r w:rsidR="00103A03" w:rsidRPr="003B304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ложь (0);</w:t>
      </w:r>
    </w:p>
    <w:p w14:paraId="7C7873B5" w14:textId="5FFD093C" w:rsidR="00510F8B" w:rsidRPr="00195622" w:rsidRDefault="00D43167" w:rsidP="00195622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10F8B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013A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2013A0">
        <w:rPr>
          <w:rFonts w:ascii="Times New Roman" w:eastAsiaTheme="minorEastAsia" w:hAnsi="Times New Roman" w:cs="Times New Roman"/>
          <w:sz w:val="28"/>
          <w:szCs w:val="28"/>
        </w:rPr>
        <w:t>=0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431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3B304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; подставим эти значения в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</w:rPr>
          <m:t xml:space="preserve">(1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 xml:space="preserve"> 0) &amp; 0]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="00FB31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2F9C427" w14:textId="77777777" w:rsidR="00A0207F" w:rsidRPr="00783201" w:rsidRDefault="00A0207F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E70913" w14:textId="77777777" w:rsidR="00A0207F" w:rsidRPr="00783201" w:rsidRDefault="004126C3" w:rsidP="00A0207F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 xml:space="preserve">1.2 </w:t>
      </w:r>
      <w:r w:rsidR="00A0207F" w:rsidRPr="00783201">
        <w:rPr>
          <w:rFonts w:ascii="Times New Roman" w:eastAsiaTheme="minorEastAsia" w:hAnsi="Times New Roman" w:cs="Times New Roman"/>
          <w:sz w:val="28"/>
          <w:szCs w:val="28"/>
        </w:rPr>
        <w:t>Упрощение формулы с помощью законов булевой алгебры</w:t>
      </w:r>
    </w:p>
    <w:p w14:paraId="1453EFE0" w14:textId="77777777" w:rsidR="00791F82" w:rsidRPr="00783201" w:rsidRDefault="00791F82" w:rsidP="00791F82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D13FF3" w14:textId="1DFB227C" w:rsidR="00821B96" w:rsidRDefault="00821B96" w:rsidP="00821B96">
      <w:pPr>
        <w:pStyle w:val="a3"/>
        <w:tabs>
          <w:tab w:val="left" w:pos="5911"/>
        </w:tabs>
        <w:ind w:left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[(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V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)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]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[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(</w:t>
      </w:r>
      <w:r w:rsidR="00E60D6E" w:rsidRPr="00E60D6E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sym w:font="Wingdings" w:char="F0E0"/>
      </w:r>
      <w:r w:rsidRPr="003B3046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3B3046">
        <w:rPr>
          <w:rFonts w:ascii="Times New Roman" w:hAnsi="Times New Roman" w:cs="Times New Roman"/>
          <w:bCs/>
          <w:color w:val="000000" w:themeColor="text1"/>
          <w:sz w:val="28"/>
        </w:rPr>
        <w:t>)]</w:t>
      </w:r>
    </w:p>
    <w:p w14:paraId="401B496D" w14:textId="7A1B2373" w:rsidR="00821B96" w:rsidRPr="00132A25" w:rsidRDefault="006F738F" w:rsidP="00821B96">
      <w:pPr>
        <w:pStyle w:val="a3"/>
        <w:tabs>
          <w:tab w:val="left" w:pos="5911"/>
        </w:tabs>
        <w:ind w:left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>~[(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) </w:t>
      </w:r>
      <w:r w:rsidR="00E60D6E" w:rsidRPr="00132A25">
        <w:rPr>
          <w:bCs/>
          <w:sz w:val="28"/>
        </w:rPr>
        <w:t>&amp;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]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</w:p>
    <w:p w14:paraId="36500F6C" w14:textId="443BF31F" w:rsidR="00F11839" w:rsidRPr="00132A25" w:rsidRDefault="00F11839" w:rsidP="00821B96">
      <w:pPr>
        <w:pStyle w:val="a3"/>
        <w:tabs>
          <w:tab w:val="left" w:pos="5911"/>
        </w:tabs>
        <w:ind w:left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>(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E60D6E" w:rsidRPr="00132A25">
        <w:rPr>
          <w:bCs/>
          <w:sz w:val="28"/>
        </w:rPr>
        <w:t>&amp;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) </w:t>
      </w:r>
      <w:r w:rsidR="00E60D6E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</w:p>
    <w:p w14:paraId="42D99728" w14:textId="60787717" w:rsidR="00F11839" w:rsidRPr="00132A25" w:rsidRDefault="00F11839" w:rsidP="00821B96">
      <w:pPr>
        <w:pStyle w:val="a3"/>
        <w:tabs>
          <w:tab w:val="left" w:pos="5911"/>
        </w:tabs>
        <w:ind w:left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E60D6E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E60D6E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="00E60D6E"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</w:p>
    <w:p w14:paraId="087D846D" w14:textId="48C9CD9C" w:rsidR="00E60D6E" w:rsidRPr="00132A25" w:rsidRDefault="00E60D6E" w:rsidP="00821B96">
      <w:pPr>
        <w:pStyle w:val="a3"/>
        <w:tabs>
          <w:tab w:val="left" w:pos="5911"/>
        </w:tabs>
        <w:ind w:left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</w:p>
    <w:p w14:paraId="00E1B6F6" w14:textId="192943FB" w:rsidR="00E60D6E" w:rsidRDefault="00E60D6E" w:rsidP="00821B96">
      <w:pPr>
        <w:pStyle w:val="a3"/>
        <w:tabs>
          <w:tab w:val="left" w:pos="5911"/>
        </w:tabs>
        <w:ind w:left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>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p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q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~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r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V</w:t>
      </w:r>
      <w:r w:rsidRPr="00132A25">
        <w:rPr>
          <w:rFonts w:ascii="Times New Roman" w:hAnsi="Times New Roman" w:cs="Times New Roman"/>
          <w:bCs/>
          <w:color w:val="000000" w:themeColor="text1"/>
          <w:sz w:val="28"/>
        </w:rPr>
        <w:t xml:space="preserve"> 1</w:t>
      </w:r>
    </w:p>
    <w:p w14:paraId="5F21A569" w14:textId="28D393F3" w:rsidR="00E60D6E" w:rsidRPr="00E60D6E" w:rsidRDefault="00E60D6E" w:rsidP="00821B96">
      <w:pPr>
        <w:pStyle w:val="a3"/>
        <w:tabs>
          <w:tab w:val="left" w:pos="5911"/>
        </w:tabs>
        <w:ind w:left="851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1</w:t>
      </w:r>
    </w:p>
    <w:p w14:paraId="4FE8A44F" w14:textId="63C79CD6" w:rsidR="00393E3E" w:rsidRPr="00132A25" w:rsidRDefault="00821B96" w:rsidP="00393E3E">
      <w:pPr>
        <w:pStyle w:val="a3"/>
        <w:tabs>
          <w:tab w:val="left" w:pos="-567"/>
          <w:tab w:val="left" w:pos="1418"/>
        </w:tabs>
        <w:ind w:left="851"/>
        <w:jc w:val="both"/>
        <w:rPr>
          <w:bCs/>
          <w:sz w:val="28"/>
        </w:rPr>
      </w:pPr>
      <w:r w:rsidRPr="00132A25">
        <w:rPr>
          <w:bCs/>
          <w:sz w:val="28"/>
        </w:rPr>
        <w:t xml:space="preserve"> </w:t>
      </w:r>
    </w:p>
    <w:p w14:paraId="3826E66A" w14:textId="7AF0ED03" w:rsidR="00393E3E" w:rsidRPr="00F11839" w:rsidRDefault="00925161" w:rsidP="00393E3E">
      <w:pPr>
        <w:pStyle w:val="a3"/>
        <w:tabs>
          <w:tab w:val="left" w:pos="-567"/>
          <w:tab w:val="left" w:pos="1418"/>
        </w:tabs>
        <w:ind w:left="85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Формула выполнима и</w:t>
      </w:r>
      <w:r w:rsidR="00393E3E" w:rsidRPr="00F11839">
        <w:rPr>
          <w:rFonts w:ascii="Times New Roman" w:hAnsi="Times New Roman" w:cs="Times New Roman"/>
          <w:bCs/>
          <w:sz w:val="28"/>
        </w:rPr>
        <w:t xml:space="preserve"> общезначима</w:t>
      </w:r>
      <w:r w:rsidR="00A001B0" w:rsidRPr="00F11839">
        <w:rPr>
          <w:rFonts w:ascii="Times New Roman" w:hAnsi="Times New Roman" w:cs="Times New Roman"/>
          <w:bCs/>
          <w:sz w:val="28"/>
        </w:rPr>
        <w:t>.</w:t>
      </w:r>
    </w:p>
    <w:p w14:paraId="53991137" w14:textId="77777777" w:rsidR="00A0207F" w:rsidRPr="00783201" w:rsidRDefault="00A0207F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365F7F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>2 Задание №2</w:t>
      </w:r>
    </w:p>
    <w:p w14:paraId="6AFA4FEB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D8E0D6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Установить, выводится или нет,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14:paraId="5E362BF6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</w:p>
    <w:p w14:paraId="2241B091" w14:textId="7510C5E6" w:rsidR="00F11839" w:rsidRPr="002C4A72" w:rsidRDefault="00F11839" w:rsidP="00F11839">
      <w:pPr>
        <w:ind w:left="851"/>
        <w:jc w:val="both"/>
        <w:rPr>
          <w:bCs/>
          <w:sz w:val="28"/>
          <w:szCs w:val="28"/>
        </w:rPr>
      </w:pPr>
      <w:r w:rsidRPr="00F11839">
        <w:rPr>
          <w:bCs/>
          <w:sz w:val="28"/>
          <w:szCs w:val="28"/>
          <w:lang w:val="en-US"/>
        </w:rPr>
        <w:t>H</w:t>
      </w:r>
      <w:r w:rsidRPr="00F11839">
        <w:rPr>
          <w:bCs/>
          <w:sz w:val="28"/>
          <w:szCs w:val="28"/>
        </w:rPr>
        <w:t>1=</w:t>
      </w:r>
      <w:r w:rsidRPr="00F11839">
        <w:rPr>
          <w:bCs/>
          <w:sz w:val="28"/>
          <w:szCs w:val="28"/>
          <w:lang w:val="en-US"/>
        </w:rPr>
        <w:t>p</w:t>
      </w:r>
      <w:r w:rsidRPr="00F11839">
        <w:rPr>
          <w:bCs/>
          <w:sz w:val="28"/>
          <w:szCs w:val="28"/>
          <w:lang w:val="en-US"/>
        </w:rPr>
        <w:sym w:font="Symbol" w:char="F0AE"/>
      </w:r>
      <w:r w:rsidRPr="00F11839">
        <w:rPr>
          <w:bCs/>
          <w:sz w:val="28"/>
          <w:szCs w:val="28"/>
          <w:lang w:val="en-US"/>
        </w:rPr>
        <w:t>q</w:t>
      </w:r>
      <w:r w:rsidRPr="00F11839">
        <w:rPr>
          <w:bCs/>
          <w:sz w:val="28"/>
          <w:szCs w:val="28"/>
        </w:rPr>
        <w:t xml:space="preserve"> </w:t>
      </w:r>
      <w:r w:rsidR="002C4A72">
        <w:rPr>
          <w:bCs/>
          <w:sz w:val="28"/>
          <w:szCs w:val="28"/>
        </w:rPr>
        <w:t xml:space="preserve">                </w:t>
      </w:r>
      <w:r w:rsidR="002C4A72">
        <w:rPr>
          <w:bCs/>
          <w:sz w:val="28"/>
          <w:szCs w:val="28"/>
          <w:lang w:val="en-US"/>
        </w:rPr>
        <w:t>H</w:t>
      </w:r>
      <w:r w:rsidR="002C4A72" w:rsidRPr="002C4A72">
        <w:rPr>
          <w:bCs/>
          <w:sz w:val="28"/>
          <w:szCs w:val="28"/>
        </w:rPr>
        <w:t>1=~</w:t>
      </w:r>
      <w:r w:rsidR="002C4A72">
        <w:rPr>
          <w:bCs/>
          <w:sz w:val="28"/>
          <w:szCs w:val="28"/>
          <w:lang w:val="en-US"/>
        </w:rPr>
        <w:t>p</w:t>
      </w:r>
      <w:r w:rsidR="002C4A72" w:rsidRPr="002C4A72">
        <w:rPr>
          <w:bCs/>
          <w:sz w:val="28"/>
          <w:szCs w:val="28"/>
        </w:rPr>
        <w:t xml:space="preserve"> </w:t>
      </w:r>
      <w:r w:rsidR="002C4A72">
        <w:rPr>
          <w:bCs/>
          <w:sz w:val="28"/>
          <w:szCs w:val="28"/>
          <w:lang w:val="en-US"/>
        </w:rPr>
        <w:t>V</w:t>
      </w:r>
      <w:r w:rsidR="002C4A72" w:rsidRPr="002C4A72">
        <w:rPr>
          <w:bCs/>
          <w:sz w:val="28"/>
          <w:szCs w:val="28"/>
        </w:rPr>
        <w:t xml:space="preserve"> </w:t>
      </w:r>
      <w:r w:rsidR="002C4A72">
        <w:rPr>
          <w:bCs/>
          <w:sz w:val="28"/>
          <w:szCs w:val="28"/>
          <w:lang w:val="en-US"/>
        </w:rPr>
        <w:t>q</w:t>
      </w:r>
    </w:p>
    <w:p w14:paraId="4D1F6246" w14:textId="5D8FC99D" w:rsidR="00F11839" w:rsidRPr="002C4A72" w:rsidRDefault="00F11839" w:rsidP="00F11839">
      <w:pPr>
        <w:ind w:left="851"/>
        <w:jc w:val="both"/>
        <w:rPr>
          <w:bCs/>
          <w:sz w:val="28"/>
          <w:szCs w:val="28"/>
        </w:rPr>
      </w:pPr>
      <w:r w:rsidRPr="00F11839">
        <w:rPr>
          <w:bCs/>
          <w:sz w:val="28"/>
          <w:szCs w:val="28"/>
          <w:lang w:val="en-US"/>
        </w:rPr>
        <w:t>H</w:t>
      </w:r>
      <w:r w:rsidRPr="00F11839">
        <w:rPr>
          <w:bCs/>
          <w:sz w:val="28"/>
          <w:szCs w:val="28"/>
        </w:rPr>
        <w:t>2=(</w:t>
      </w:r>
      <w:r w:rsidRPr="00F11839">
        <w:rPr>
          <w:bCs/>
          <w:sz w:val="28"/>
          <w:szCs w:val="28"/>
          <w:lang w:val="en-US"/>
        </w:rPr>
        <w:t>p</w:t>
      </w:r>
      <w:r w:rsidRPr="00F11839">
        <w:rPr>
          <w:bCs/>
          <w:sz w:val="28"/>
          <w:szCs w:val="28"/>
          <w:lang w:val="en-US"/>
        </w:rPr>
        <w:sym w:font="Symbol" w:char="F0AE"/>
      </w:r>
      <w:r w:rsidRPr="00F11839">
        <w:rPr>
          <w:bCs/>
          <w:sz w:val="28"/>
          <w:szCs w:val="28"/>
        </w:rPr>
        <w:t>~</w:t>
      </w:r>
      <w:r w:rsidRPr="00F11839">
        <w:rPr>
          <w:bCs/>
          <w:sz w:val="28"/>
          <w:szCs w:val="28"/>
          <w:lang w:val="en-US"/>
        </w:rPr>
        <w:t>q</w:t>
      </w:r>
      <w:r w:rsidRPr="00F11839">
        <w:rPr>
          <w:bCs/>
          <w:sz w:val="28"/>
          <w:szCs w:val="28"/>
        </w:rPr>
        <w:t>)</w:t>
      </w:r>
      <w:r w:rsidR="00FF7F55">
        <w:rPr>
          <w:bCs/>
          <w:sz w:val="28"/>
          <w:szCs w:val="28"/>
        </w:rPr>
        <w:t xml:space="preserve"> </w:t>
      </w:r>
      <w:r w:rsidRPr="00F11839">
        <w:rPr>
          <w:bCs/>
          <w:sz w:val="28"/>
          <w:szCs w:val="28"/>
        </w:rPr>
        <w:t>&amp;</w:t>
      </w:r>
      <w:r w:rsidR="00FF7F55">
        <w:rPr>
          <w:bCs/>
          <w:sz w:val="28"/>
          <w:szCs w:val="28"/>
        </w:rPr>
        <w:t xml:space="preserve"> </w:t>
      </w:r>
      <w:r w:rsidRPr="00F11839">
        <w:rPr>
          <w:bCs/>
          <w:sz w:val="28"/>
          <w:szCs w:val="28"/>
          <w:lang w:val="en-US"/>
        </w:rPr>
        <w:t>r</w:t>
      </w:r>
      <w:r w:rsidRPr="00F11839">
        <w:rPr>
          <w:bCs/>
          <w:sz w:val="28"/>
          <w:szCs w:val="28"/>
        </w:rPr>
        <w:t xml:space="preserve">  </w:t>
      </w:r>
      <w:r w:rsidR="002C4A72" w:rsidRPr="002C4A72">
        <w:rPr>
          <w:bCs/>
          <w:sz w:val="28"/>
          <w:szCs w:val="28"/>
        </w:rPr>
        <w:t xml:space="preserve">    </w:t>
      </w:r>
      <w:r w:rsidR="002C4A72">
        <w:rPr>
          <w:bCs/>
          <w:sz w:val="28"/>
          <w:szCs w:val="28"/>
          <w:lang w:val="en-US"/>
        </w:rPr>
        <w:t>H</w:t>
      </w:r>
      <w:r w:rsidR="002C4A72" w:rsidRPr="002C4A72">
        <w:rPr>
          <w:bCs/>
          <w:sz w:val="28"/>
          <w:szCs w:val="28"/>
        </w:rPr>
        <w:t>2 =( ~</w:t>
      </w:r>
      <w:r w:rsidR="002C4A72">
        <w:rPr>
          <w:bCs/>
          <w:sz w:val="28"/>
          <w:szCs w:val="28"/>
          <w:lang w:val="en-US"/>
        </w:rPr>
        <w:t>p</w:t>
      </w:r>
      <w:r w:rsidR="002C4A72" w:rsidRPr="002C4A72">
        <w:rPr>
          <w:bCs/>
          <w:sz w:val="28"/>
          <w:szCs w:val="28"/>
        </w:rPr>
        <w:t xml:space="preserve"> </w:t>
      </w:r>
      <w:r w:rsidR="002C4A72">
        <w:rPr>
          <w:bCs/>
          <w:sz w:val="28"/>
          <w:szCs w:val="28"/>
          <w:lang w:val="en-US"/>
        </w:rPr>
        <w:t>V</w:t>
      </w:r>
      <w:r w:rsidR="002C4A72" w:rsidRPr="002C4A72">
        <w:rPr>
          <w:bCs/>
          <w:sz w:val="28"/>
          <w:szCs w:val="28"/>
        </w:rPr>
        <w:t xml:space="preserve"> ~</w:t>
      </w:r>
      <w:r w:rsidR="002C4A72">
        <w:rPr>
          <w:bCs/>
          <w:sz w:val="28"/>
          <w:szCs w:val="28"/>
          <w:lang w:val="en-US"/>
        </w:rPr>
        <w:t>q</w:t>
      </w:r>
      <w:r w:rsidR="00FF7F55">
        <w:rPr>
          <w:bCs/>
          <w:sz w:val="28"/>
          <w:szCs w:val="28"/>
        </w:rPr>
        <w:t xml:space="preserve">) &amp; </w:t>
      </w:r>
      <w:r w:rsidR="002C4A72">
        <w:rPr>
          <w:bCs/>
          <w:sz w:val="28"/>
          <w:szCs w:val="28"/>
          <w:lang w:val="en-US"/>
        </w:rPr>
        <w:t>r</w:t>
      </w:r>
    </w:p>
    <w:p w14:paraId="4809E8BA" w14:textId="36415CE1" w:rsidR="00F11839" w:rsidRPr="002C4A72" w:rsidRDefault="00F11839" w:rsidP="00F11839">
      <w:pPr>
        <w:ind w:left="851"/>
        <w:jc w:val="both"/>
        <w:rPr>
          <w:sz w:val="28"/>
          <w:szCs w:val="28"/>
        </w:rPr>
      </w:pPr>
      <w:r w:rsidRPr="00F11839">
        <w:rPr>
          <w:bCs/>
          <w:sz w:val="28"/>
          <w:szCs w:val="28"/>
          <w:lang w:val="en-US"/>
        </w:rPr>
        <w:t>H</w:t>
      </w:r>
      <w:r w:rsidRPr="00F11839">
        <w:rPr>
          <w:bCs/>
          <w:sz w:val="28"/>
          <w:szCs w:val="28"/>
        </w:rPr>
        <w:t>3=</w:t>
      </w:r>
      <w:r w:rsidRPr="00F11839">
        <w:rPr>
          <w:bCs/>
          <w:sz w:val="28"/>
          <w:szCs w:val="28"/>
          <w:lang w:val="en-US"/>
        </w:rPr>
        <w:t>q</w:t>
      </w:r>
      <w:r w:rsidRPr="00F11839">
        <w:rPr>
          <w:bCs/>
          <w:sz w:val="28"/>
          <w:szCs w:val="28"/>
          <w:lang w:val="en-US"/>
        </w:rPr>
        <w:sym w:font="Symbol" w:char="F0AE"/>
      </w:r>
      <w:r w:rsidRPr="00F11839">
        <w:rPr>
          <w:bCs/>
          <w:sz w:val="28"/>
          <w:szCs w:val="28"/>
          <w:lang w:val="en-US"/>
        </w:rPr>
        <w:t>r</w:t>
      </w:r>
      <w:r w:rsidR="002C4A72" w:rsidRPr="002C4A72">
        <w:rPr>
          <w:bCs/>
          <w:sz w:val="28"/>
          <w:szCs w:val="28"/>
        </w:rPr>
        <w:t xml:space="preserve">                  </w:t>
      </w:r>
      <w:r w:rsidR="002C4A72">
        <w:rPr>
          <w:bCs/>
          <w:sz w:val="28"/>
          <w:szCs w:val="28"/>
          <w:lang w:val="en-US"/>
        </w:rPr>
        <w:t>H</w:t>
      </w:r>
      <w:r w:rsidR="002C4A72" w:rsidRPr="002C4A72">
        <w:rPr>
          <w:bCs/>
          <w:sz w:val="28"/>
          <w:szCs w:val="28"/>
        </w:rPr>
        <w:t>3=~</w:t>
      </w:r>
      <w:r w:rsidR="002C4A72">
        <w:rPr>
          <w:bCs/>
          <w:sz w:val="28"/>
          <w:szCs w:val="28"/>
          <w:lang w:val="en-US"/>
        </w:rPr>
        <w:t>q</w:t>
      </w:r>
      <w:r w:rsidR="002C4A72" w:rsidRPr="002C4A72">
        <w:rPr>
          <w:bCs/>
          <w:sz w:val="28"/>
          <w:szCs w:val="28"/>
        </w:rPr>
        <w:t xml:space="preserve"> </w:t>
      </w:r>
      <w:r w:rsidR="002C4A72">
        <w:rPr>
          <w:bCs/>
          <w:sz w:val="28"/>
          <w:szCs w:val="28"/>
          <w:lang w:val="en-US"/>
        </w:rPr>
        <w:t>V</w:t>
      </w:r>
      <w:r w:rsidR="002C4A72" w:rsidRPr="002C4A72">
        <w:rPr>
          <w:bCs/>
          <w:sz w:val="28"/>
          <w:szCs w:val="28"/>
        </w:rPr>
        <w:t xml:space="preserve"> </w:t>
      </w:r>
      <w:r w:rsidR="002C4A72">
        <w:rPr>
          <w:bCs/>
          <w:sz w:val="28"/>
          <w:szCs w:val="28"/>
          <w:lang w:val="en-US"/>
        </w:rPr>
        <w:t>r</w:t>
      </w:r>
    </w:p>
    <w:p w14:paraId="3F32047B" w14:textId="2E8E0402" w:rsidR="00F11839" w:rsidRPr="00132A25" w:rsidRDefault="00FF7F55" w:rsidP="00F11839">
      <w:pPr>
        <w:ind w:left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С=</w:t>
      </w:r>
      <w:r>
        <w:rPr>
          <w:bCs/>
          <w:sz w:val="28"/>
          <w:szCs w:val="28"/>
          <w:lang w:val="en-US"/>
        </w:rPr>
        <w:t>q</w:t>
      </w:r>
      <w:r w:rsidRPr="00FF7F55">
        <w:rPr>
          <w:bCs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lang w:val="en-US"/>
        </w:rPr>
        <w:t>V</w:t>
      </w:r>
      <w:r w:rsidRPr="00FF7F55">
        <w:rPr>
          <w:bCs/>
          <w:sz w:val="28"/>
          <w:szCs w:val="28"/>
        </w:rPr>
        <w:t xml:space="preserve"> </w:t>
      </w:r>
      <w:r w:rsidR="00F11839" w:rsidRPr="00F11839"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 xml:space="preserve">                   </w:t>
      </w:r>
      <w:r w:rsidR="002C4A72">
        <w:rPr>
          <w:bCs/>
          <w:sz w:val="28"/>
          <w:szCs w:val="28"/>
          <w:lang w:val="en-US"/>
        </w:rPr>
        <w:t>C</w:t>
      </w:r>
      <w:r w:rsidR="002C4A72" w:rsidRPr="002C4A72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q</w:t>
      </w:r>
      <w:r w:rsidRPr="00132A25">
        <w:rPr>
          <w:bCs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lang w:val="en-US"/>
        </w:rPr>
        <w:t>V</w:t>
      </w:r>
      <w:r w:rsidRPr="00FF7F55">
        <w:rPr>
          <w:bCs/>
          <w:sz w:val="28"/>
          <w:szCs w:val="28"/>
        </w:rPr>
        <w:t xml:space="preserve"> </w:t>
      </w:r>
      <w:r w:rsidRPr="00F11839">
        <w:rPr>
          <w:bCs/>
          <w:sz w:val="28"/>
          <w:szCs w:val="28"/>
          <w:lang w:val="en-US"/>
        </w:rPr>
        <w:t>p</w:t>
      </w:r>
    </w:p>
    <w:p w14:paraId="50D50F81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</w:p>
    <w:p w14:paraId="10046108" w14:textId="2E8CCA70" w:rsidR="002C4A72" w:rsidRDefault="00653603" w:rsidP="002C4A72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2.1 Метод прямой дедукции</w:t>
      </w:r>
    </w:p>
    <w:p w14:paraId="2FA6B7F9" w14:textId="0475CA1B" w:rsidR="00653603" w:rsidRPr="002C4A72" w:rsidRDefault="006F41D0" w:rsidP="00F11839">
      <w:pPr>
        <w:tabs>
          <w:tab w:val="left" w:pos="2279"/>
        </w:tabs>
        <w:jc w:val="both"/>
        <w:rPr>
          <w:sz w:val="28"/>
          <w:szCs w:val="28"/>
        </w:rPr>
      </w:pPr>
      <w:r w:rsidRPr="002C4A72">
        <w:rPr>
          <w:sz w:val="28"/>
          <w:szCs w:val="28"/>
        </w:rPr>
        <w:tab/>
      </w:r>
    </w:p>
    <w:p w14:paraId="29EC86A7" w14:textId="42DA972E" w:rsidR="00653603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Н</w:t>
      </w:r>
      <w:r w:rsidRPr="00783201">
        <w:rPr>
          <w:sz w:val="28"/>
          <w:szCs w:val="28"/>
          <w:vertAlign w:val="subscript"/>
        </w:rPr>
        <w:t>1</w:t>
      </w:r>
      <w:r w:rsidRPr="00783201">
        <w:rPr>
          <w:sz w:val="28"/>
          <w:szCs w:val="28"/>
        </w:rPr>
        <w:t>&amp; Н</w:t>
      </w:r>
      <w:r w:rsidRPr="00783201">
        <w:rPr>
          <w:sz w:val="28"/>
          <w:szCs w:val="28"/>
          <w:vertAlign w:val="subscript"/>
        </w:rPr>
        <w:t>2</w:t>
      </w:r>
      <w:r w:rsidRPr="00783201">
        <w:rPr>
          <w:sz w:val="28"/>
          <w:szCs w:val="28"/>
        </w:rPr>
        <w:t>&amp; Н</w:t>
      </w:r>
      <w:r w:rsidRPr="00783201">
        <w:rPr>
          <w:sz w:val="28"/>
          <w:szCs w:val="28"/>
          <w:vertAlign w:val="subscript"/>
        </w:rPr>
        <w:t>3</w:t>
      </w:r>
      <w:r w:rsidR="00FF7F55">
        <w:rPr>
          <w:sz w:val="28"/>
          <w:szCs w:val="28"/>
        </w:rPr>
        <w:t>&amp;</w:t>
      </w:r>
      <w:r w:rsidRPr="00783201">
        <w:rPr>
          <w:sz w:val="28"/>
          <w:szCs w:val="28"/>
          <w:lang w:val="en-US"/>
        </w:rPr>
        <w:t>C</w:t>
      </w:r>
      <w:r w:rsidRPr="00783201">
        <w:rPr>
          <w:sz w:val="28"/>
          <w:szCs w:val="28"/>
        </w:rPr>
        <w:t>=0</w:t>
      </w:r>
    </w:p>
    <w:p w14:paraId="4C03CD90" w14:textId="77777777" w:rsidR="006625D1" w:rsidRPr="00783201" w:rsidRDefault="006625D1" w:rsidP="00653603">
      <w:pPr>
        <w:ind w:firstLine="851"/>
        <w:jc w:val="both"/>
        <w:rPr>
          <w:sz w:val="28"/>
          <w:szCs w:val="28"/>
        </w:rPr>
      </w:pPr>
    </w:p>
    <w:p w14:paraId="0EFBF342" w14:textId="39267ABD" w:rsidR="005E6C1B" w:rsidRDefault="005E6C1B" w:rsidP="005E6C1B">
      <w:r w:rsidRPr="005E6C1B">
        <w:t>H1 &amp; H2 &amp; H3 &amp; C = 0</w:t>
      </w:r>
    </w:p>
    <w:p w14:paraId="143F88C4" w14:textId="77777777" w:rsidR="000034E0" w:rsidRPr="005E6C1B" w:rsidRDefault="000034E0" w:rsidP="005E6C1B"/>
    <w:p w14:paraId="72AFD203" w14:textId="77777777" w:rsidR="005E6C1B" w:rsidRPr="005E6C1B" w:rsidRDefault="005E6C1B" w:rsidP="005E6C1B">
      <w:r w:rsidRPr="005E6C1B">
        <w:t>Применим закон де Моргана к H2 для получения следующего выражения:</w:t>
      </w:r>
    </w:p>
    <w:p w14:paraId="5E18AF47" w14:textId="646E9474" w:rsidR="005E6C1B" w:rsidRDefault="005E6C1B" w:rsidP="005E6C1B">
      <w:r w:rsidRPr="005E6C1B">
        <w:t>H2: (~p &amp; r) V (~q &amp; r)</w:t>
      </w:r>
    </w:p>
    <w:p w14:paraId="01420A66" w14:textId="77777777" w:rsidR="000034E0" w:rsidRPr="005E6C1B" w:rsidRDefault="000034E0" w:rsidP="005E6C1B"/>
    <w:p w14:paraId="74093019" w14:textId="77777777" w:rsidR="005E6C1B" w:rsidRPr="005E6C1B" w:rsidRDefault="005E6C1B" w:rsidP="005E6C1B">
      <w:r w:rsidRPr="005E6C1B">
        <w:t>Затем мы можем применить закон дистрибутивности, чтобы объединить выражения в H1, H3 и в новом выражении для H2:</w:t>
      </w:r>
    </w:p>
    <w:p w14:paraId="1F873235" w14:textId="77777777" w:rsidR="005E6C1B" w:rsidRPr="005E6C1B" w:rsidRDefault="005E6C1B" w:rsidP="005E6C1B">
      <w:r w:rsidRPr="005E6C1B">
        <w:t>H1 &amp; H3: (~p V q) &amp; (~q V r) = (~p V q V ~q V r) = (~p V r)</w:t>
      </w:r>
    </w:p>
    <w:p w14:paraId="209DF04D" w14:textId="5D959FE1" w:rsidR="005E6C1B" w:rsidRDefault="005E6C1B" w:rsidP="005E6C1B">
      <w:r w:rsidRPr="005E6C1B">
        <w:t>H2: (~p &amp; r) V (</w:t>
      </w:r>
      <w:del w:id="0" w:author="Unknown">
        <w:r w:rsidRPr="005E6C1B">
          <w:delText>q &amp; r) = (</w:delText>
        </w:r>
      </w:del>
      <w:r w:rsidRPr="005E6C1B">
        <w:t>(p V q) &amp; r)</w:t>
      </w:r>
    </w:p>
    <w:p w14:paraId="502356C0" w14:textId="77777777" w:rsidR="000034E0" w:rsidRPr="005E6C1B" w:rsidRDefault="000034E0" w:rsidP="005E6C1B"/>
    <w:p w14:paraId="661873AA" w14:textId="77777777" w:rsidR="005E6C1B" w:rsidRPr="005E6C1B" w:rsidRDefault="005E6C1B" w:rsidP="005E6C1B">
      <w:r w:rsidRPr="005E6C1B">
        <w:t>Заметим, что выражение в H1 &amp; H3, ~p V r, и выражение в H2, ~(p V q) &amp; r, могут быть объединены с помощью закона дистрибутивности:</w:t>
      </w:r>
    </w:p>
    <w:p w14:paraId="531A3BB7" w14:textId="76C3EB26" w:rsidR="005E6C1B" w:rsidRDefault="005E6C1B" w:rsidP="005E6C1B">
      <w:r w:rsidRPr="005E6C1B">
        <w:t>(</w:t>
      </w:r>
      <w:del w:id="1" w:author="Unknown">
        <w:r w:rsidRPr="005E6C1B">
          <w:delText>p V r) &amp; (</w:delText>
        </w:r>
      </w:del>
      <w:r w:rsidRPr="005E6C1B">
        <w:t xml:space="preserve">(p V q) &amp; r) = (~(p V q) &amp; ~p V r &amp; </w:t>
      </w:r>
      <w:del w:id="2" w:author="Unknown">
        <w:r w:rsidRPr="005E6C1B">
          <w:delText>p) &amp; (</w:delText>
        </w:r>
      </w:del>
      <w:r w:rsidRPr="005E6C1B">
        <w:t>(p V q) &amp; r)</w:t>
      </w:r>
    </w:p>
    <w:p w14:paraId="5521041E" w14:textId="77777777" w:rsidR="000034E0" w:rsidRPr="005E6C1B" w:rsidRDefault="000034E0" w:rsidP="005E6C1B"/>
    <w:p w14:paraId="3071B818" w14:textId="77777777" w:rsidR="005E6C1B" w:rsidRPr="005E6C1B" w:rsidRDefault="005E6C1B" w:rsidP="005E6C1B">
      <w:r w:rsidRPr="005E6C1B">
        <w:t>Здесь мы применяем закон дистрибутивности для объединения выражений (</w:t>
      </w:r>
      <w:del w:id="3" w:author="Unknown">
        <w:r w:rsidRPr="005E6C1B">
          <w:delText>p V r) и (</w:delText>
        </w:r>
      </w:del>
      <w:r w:rsidRPr="005E6C1B">
        <w:t>(p V q) &amp; r) и получаем следующее выражение:</w:t>
      </w:r>
    </w:p>
    <w:p w14:paraId="15B037AE" w14:textId="6EA7E1B7" w:rsidR="005E6C1B" w:rsidRDefault="005E6C1B" w:rsidP="005E6C1B">
      <w:r w:rsidRPr="005E6C1B">
        <w:t>(~(p V q) &amp; ~p &amp; r V ~(p V q) &amp; r)</w:t>
      </w:r>
    </w:p>
    <w:p w14:paraId="398B1C1F" w14:textId="77777777" w:rsidR="000034E0" w:rsidRPr="005E6C1B" w:rsidRDefault="000034E0" w:rsidP="005E6C1B"/>
    <w:p w14:paraId="2454C237" w14:textId="77777777" w:rsidR="005E6C1B" w:rsidRPr="005E6C1B" w:rsidRDefault="005E6C1B" w:rsidP="005E6C1B">
      <w:r w:rsidRPr="005E6C1B">
        <w:t>Теперь мы можем объединить выражения в (10) с выражением C:</w:t>
      </w:r>
    </w:p>
    <w:p w14:paraId="62AB6DB4" w14:textId="28C2A7CE" w:rsidR="005E6C1B" w:rsidRDefault="005E6C1B" w:rsidP="005E6C1B">
      <w:r w:rsidRPr="005E6C1B">
        <w:t>(~(p V q) &amp; ~p &amp; r V ~(p V q) &amp; r) &amp; (q V p)</w:t>
      </w:r>
    </w:p>
    <w:p w14:paraId="4EAC5BCF" w14:textId="77777777" w:rsidR="000034E0" w:rsidRPr="005E6C1B" w:rsidRDefault="000034E0" w:rsidP="005E6C1B"/>
    <w:p w14:paraId="659C754B" w14:textId="77777777" w:rsidR="005E6C1B" w:rsidRPr="005E6C1B" w:rsidRDefault="005E6C1B" w:rsidP="005E6C1B">
      <w:r w:rsidRPr="005E6C1B">
        <w:t>Для того, чтобы выражение в (11) было ложным, каждое из двух выражений, объединенных знаком &amp;, должно быть ложным.</w:t>
      </w:r>
    </w:p>
    <w:p w14:paraId="3E4CB575" w14:textId="454AE319" w:rsidR="005E6C1B" w:rsidRDefault="005E6C1B" w:rsidP="005E6C1B">
      <w:r w:rsidRPr="005E6C1B">
        <w:t>~(p V q) &amp; ~p &amp; r = 0</w:t>
      </w:r>
    </w:p>
    <w:p w14:paraId="64F71A2F" w14:textId="77777777" w:rsidR="000034E0" w:rsidRPr="005E6C1B" w:rsidRDefault="000034E0" w:rsidP="005E6C1B"/>
    <w:p w14:paraId="1FDA22F8" w14:textId="77777777" w:rsidR="005E6C1B" w:rsidRPr="005E6C1B" w:rsidRDefault="005E6C1B" w:rsidP="005E6C1B">
      <w:r w:rsidRPr="005E6C1B">
        <w:t>Выражение ~(p V q) &amp; ~p &amp; r ложно только тогда, когда оба выражения ~(p V q) &amp; ~p и r ложны.</w:t>
      </w:r>
    </w:p>
    <w:p w14:paraId="0E7C594A" w14:textId="77777777" w:rsidR="005E6C1B" w:rsidRPr="005E6C1B" w:rsidRDefault="005E6C1B" w:rsidP="005E6C1B">
      <w:r w:rsidRPr="005E6C1B">
        <w:t>~(p V q) &amp; ~p = 0</w:t>
      </w:r>
    </w:p>
    <w:p w14:paraId="537A3383" w14:textId="76B470B0" w:rsidR="005E6C1B" w:rsidRDefault="005E6C1B" w:rsidP="005E6C1B">
      <w:r w:rsidRPr="005E6C1B">
        <w:t>r = 0</w:t>
      </w:r>
    </w:p>
    <w:p w14:paraId="0353F432" w14:textId="77777777" w:rsidR="000034E0" w:rsidRPr="005E6C1B" w:rsidRDefault="000034E0" w:rsidP="005E6C1B"/>
    <w:p w14:paraId="12171B4F" w14:textId="46CBD723" w:rsidR="005E6C1B" w:rsidRDefault="005E6C1B" w:rsidP="005E6C1B">
      <w:r w:rsidRPr="005E6C1B">
        <w:t>Выражение ~(p V q) &amp; ~p = 0, означает, что ~(p V q) = 1 и ~p = 0, что равносильно тому, что p = 1 и q = 0.</w:t>
      </w:r>
    </w:p>
    <w:p w14:paraId="150943AB" w14:textId="77777777" w:rsidR="000034E0" w:rsidRPr="005E6C1B" w:rsidRDefault="000034E0" w:rsidP="005E6C1B"/>
    <w:p w14:paraId="1B7F5CB3" w14:textId="77777777" w:rsidR="005E6C1B" w:rsidRPr="005E6C1B" w:rsidRDefault="005E6C1B" w:rsidP="005E6C1B">
      <w:r w:rsidRPr="005E6C1B">
        <w:t>Таким образом, мы получаем следующие значения переменных: p = 1 q = 0 r = 0</w:t>
      </w:r>
    </w:p>
    <w:p w14:paraId="25C0EF78" w14:textId="75AF8E34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</w:p>
    <w:p w14:paraId="6AEF6942" w14:textId="7B299460" w:rsidR="006625D1" w:rsidRPr="00EA32C3" w:rsidRDefault="00EA32C3" w:rsidP="006625D1">
      <w:pPr>
        <w:ind w:firstLine="851"/>
        <w:jc w:val="both"/>
        <w:rPr>
          <w:color w:val="000000"/>
          <w:sz w:val="28"/>
          <w:szCs w:val="28"/>
        </w:rPr>
      </w:pPr>
      <w:r>
        <w:rPr>
          <w:bCs/>
          <w:sz w:val="28"/>
        </w:rPr>
        <w:t xml:space="preserve">В связи с тем, что был получен пустой дизъюнкт цель </w:t>
      </w:r>
      <w:r>
        <w:rPr>
          <w:bCs/>
          <w:sz w:val="28"/>
          <w:lang w:val="en-US"/>
        </w:rPr>
        <w:t>C</w:t>
      </w:r>
      <w:r>
        <w:rPr>
          <w:bCs/>
          <w:sz w:val="28"/>
        </w:rPr>
        <w:t xml:space="preserve"> является логическим следствием посылок </w:t>
      </w:r>
      <w:r>
        <w:rPr>
          <w:bCs/>
          <w:sz w:val="28"/>
          <w:lang w:val="en-US"/>
        </w:rPr>
        <w:t>H</w:t>
      </w:r>
      <w:r w:rsidRPr="00855C5C">
        <w:rPr>
          <w:bCs/>
          <w:sz w:val="28"/>
          <w:vertAlign w:val="subscript"/>
        </w:rPr>
        <w:t>1</w:t>
      </w:r>
      <w:r w:rsidRPr="00855C5C">
        <w:rPr>
          <w:bCs/>
          <w:sz w:val="28"/>
        </w:rPr>
        <w:t xml:space="preserve"> – </w:t>
      </w:r>
      <w:r>
        <w:rPr>
          <w:bCs/>
          <w:sz w:val="28"/>
          <w:lang w:val="en-US"/>
        </w:rPr>
        <w:t>H</w:t>
      </w:r>
      <w:r w:rsidRPr="00855C5C">
        <w:rPr>
          <w:bCs/>
          <w:sz w:val="28"/>
          <w:vertAlign w:val="subscript"/>
        </w:rPr>
        <w:t>3</w:t>
      </w:r>
      <w:r>
        <w:rPr>
          <w:bCs/>
          <w:sz w:val="28"/>
        </w:rPr>
        <w:t>.</w:t>
      </w:r>
    </w:p>
    <w:p w14:paraId="43E534E5" w14:textId="77777777" w:rsidR="006625D1" w:rsidRPr="00393E3E" w:rsidRDefault="006625D1" w:rsidP="00653603">
      <w:pPr>
        <w:ind w:firstLine="851"/>
        <w:jc w:val="both"/>
        <w:rPr>
          <w:sz w:val="28"/>
          <w:szCs w:val="28"/>
        </w:rPr>
      </w:pPr>
    </w:p>
    <w:p w14:paraId="2777B039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2.2 Метод обратной дедукции</w:t>
      </w:r>
    </w:p>
    <w:p w14:paraId="35B053F3" w14:textId="77777777" w:rsidR="006F41D0" w:rsidRPr="00783201" w:rsidRDefault="006F41D0" w:rsidP="00653603">
      <w:pPr>
        <w:ind w:firstLine="851"/>
        <w:jc w:val="both"/>
        <w:rPr>
          <w:sz w:val="28"/>
          <w:szCs w:val="28"/>
        </w:rPr>
      </w:pPr>
    </w:p>
    <w:p w14:paraId="48915191" w14:textId="5FD1CE2E" w:rsidR="006F41D0" w:rsidRDefault="006F41D0" w:rsidP="006F41D0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~Н</w:t>
      </w:r>
      <w:r w:rsidRPr="00783201">
        <w:rPr>
          <w:sz w:val="28"/>
          <w:szCs w:val="28"/>
          <w:vertAlign w:val="subscript"/>
        </w:rPr>
        <w:t xml:space="preserve">1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2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3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C</w:t>
      </w:r>
      <w:r w:rsidRPr="00783201">
        <w:rPr>
          <w:sz w:val="28"/>
          <w:szCs w:val="28"/>
        </w:rPr>
        <w:t>=1</w:t>
      </w:r>
    </w:p>
    <w:p w14:paraId="0EDFA7BC" w14:textId="602A52B1" w:rsidR="00787FCB" w:rsidRDefault="00787FCB" w:rsidP="006F41D0">
      <w:pPr>
        <w:ind w:firstLine="851"/>
        <w:jc w:val="both"/>
        <w:rPr>
          <w:sz w:val="28"/>
          <w:szCs w:val="28"/>
        </w:rPr>
      </w:pPr>
    </w:p>
    <w:p w14:paraId="52B346E9" w14:textId="77777777" w:rsidR="000034E0" w:rsidRDefault="000034E0" w:rsidP="006F41D0">
      <w:pPr>
        <w:ind w:firstLine="851"/>
        <w:jc w:val="both"/>
        <w:rPr>
          <w:sz w:val="28"/>
          <w:szCs w:val="28"/>
        </w:rPr>
      </w:pPr>
    </w:p>
    <w:p w14:paraId="1396839F" w14:textId="77777777" w:rsidR="000034E0" w:rsidRPr="000034E0" w:rsidRDefault="000034E0" w:rsidP="000034E0">
      <w:r w:rsidRPr="000034E0">
        <w:t>Перепишем все формулы в КНФ и пронумеруем каждый литерал:</w:t>
      </w:r>
    </w:p>
    <w:p w14:paraId="418DE0EA" w14:textId="77777777" w:rsidR="00B54A15" w:rsidRDefault="000034E0" w:rsidP="000034E0">
      <w:r w:rsidRPr="000034E0">
        <w:lastRenderedPageBreak/>
        <w:t xml:space="preserve">H1: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q) (1)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q) </w:t>
      </w:r>
    </w:p>
    <w:p w14:paraId="6D8C6A38" w14:textId="77777777" w:rsidR="00B54A15" w:rsidRDefault="000034E0" w:rsidP="000034E0">
      <w:r w:rsidRPr="000034E0">
        <w:t xml:space="preserve">H2: ((¬p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¬q)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r) (2)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</w:t>
      </w:r>
    </w:p>
    <w:p w14:paraId="60912E01" w14:textId="77777777" w:rsidR="00B54A15" w:rsidRDefault="000034E0" w:rsidP="000034E0">
      <w:r w:rsidRPr="000034E0">
        <w:t xml:space="preserve">H3: (¬q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(3) (¬q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C: (q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p) (4) (q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p) </w:t>
      </w:r>
    </w:p>
    <w:p w14:paraId="10442CDA" w14:textId="3C9EC111" w:rsidR="000034E0" w:rsidRDefault="000034E0" w:rsidP="000034E0">
      <w:r w:rsidRPr="000034E0">
        <w:t xml:space="preserve">Искомое выражение: ¬C (5) ¬q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¬p</w:t>
      </w:r>
    </w:p>
    <w:p w14:paraId="316187D0" w14:textId="77777777" w:rsidR="00B54A15" w:rsidRPr="000034E0" w:rsidRDefault="00B54A15" w:rsidP="000034E0"/>
    <w:p w14:paraId="2279629E" w14:textId="77777777" w:rsidR="000034E0" w:rsidRPr="000034E0" w:rsidRDefault="000034E0" w:rsidP="000034E0">
      <w:r w:rsidRPr="000034E0">
        <w:t>Добавим отрицание искомого выражения в конец списка формул и пронумеруем его литерал:</w:t>
      </w:r>
    </w:p>
    <w:p w14:paraId="7EB4D803" w14:textId="77777777" w:rsidR="00B54A15" w:rsidRDefault="000034E0" w:rsidP="000034E0">
      <w:r w:rsidRPr="000034E0">
        <w:t xml:space="preserve">H1: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q) (1)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q) </w:t>
      </w:r>
    </w:p>
    <w:p w14:paraId="175CB895" w14:textId="77777777" w:rsidR="00B54A15" w:rsidRDefault="000034E0" w:rsidP="000034E0">
      <w:r w:rsidRPr="000034E0">
        <w:t xml:space="preserve">H2: ((¬p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¬q)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r) (2)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</w:t>
      </w:r>
    </w:p>
    <w:p w14:paraId="25C8FC73" w14:textId="5B21E9CB" w:rsidR="000034E0" w:rsidRDefault="000034E0" w:rsidP="000034E0">
      <w:r w:rsidRPr="000034E0">
        <w:t xml:space="preserve">H3: (¬q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(3) (¬q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C: (q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p) (4) (q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p) ¬C: (¬q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¬p) (5) ¬q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¬p</w:t>
      </w:r>
    </w:p>
    <w:p w14:paraId="3F12FD64" w14:textId="77777777" w:rsidR="00B54A15" w:rsidRPr="000034E0" w:rsidRDefault="00B54A15" w:rsidP="000034E0"/>
    <w:p w14:paraId="2A899255" w14:textId="77777777" w:rsidR="000034E0" w:rsidRPr="000034E0" w:rsidRDefault="000034E0" w:rsidP="000034E0">
      <w:r w:rsidRPr="000034E0">
        <w:t>Применяем операцию резолюции для любых двух формул, содержащих литералы с противоположными знаками:</w:t>
      </w:r>
    </w:p>
    <w:p w14:paraId="31397277" w14:textId="568FCDB4" w:rsidR="000034E0" w:rsidRDefault="000034E0" w:rsidP="000034E0">
      <w:r w:rsidRPr="000034E0">
        <w:t xml:space="preserve">(1, 5)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q)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(¬q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¬p) =&gt; (¬p) (2, 5)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(¬q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¬p) =&gt; (¬q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(3, 5) (¬q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(¬q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¬p) =&gt; (¬q)</w:t>
      </w:r>
    </w:p>
    <w:p w14:paraId="65D34D34" w14:textId="77777777" w:rsidR="00B54A15" w:rsidRPr="000034E0" w:rsidRDefault="00B54A15" w:rsidP="000034E0"/>
    <w:p w14:paraId="03E91554" w14:textId="7645A36C" w:rsidR="000034E0" w:rsidRDefault="000034E0" w:rsidP="000034E0">
      <w:r w:rsidRPr="000034E0">
        <w:t xml:space="preserve">Теперь у нас остался только один литерал - отрицание C, которое мы искали, что означает, что исходное выражение C = 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p может быть выведено из H1, H2 и H3.</w:t>
      </w:r>
    </w:p>
    <w:p w14:paraId="689B56C6" w14:textId="77777777" w:rsidR="00B54A15" w:rsidRPr="000034E0" w:rsidRDefault="00B54A15" w:rsidP="000034E0"/>
    <w:p w14:paraId="1FE3DFAE" w14:textId="77777777" w:rsidR="000034E0" w:rsidRPr="000034E0" w:rsidRDefault="000034E0" w:rsidP="000034E0">
      <w:r w:rsidRPr="000034E0">
        <w:t>Таким образом, упрощенное булево выражение методом обратной дедукции будет выглядеть следующим образом:</w:t>
      </w:r>
    </w:p>
    <w:p w14:paraId="0408D77A" w14:textId="2A5CE38A" w:rsidR="000034E0" w:rsidRDefault="000034E0" w:rsidP="000034E0">
      <w:r w:rsidRPr="000034E0">
        <w:t xml:space="preserve">¬H1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¬H2 </w:t>
      </w:r>
      <w:r w:rsidRPr="000034E0">
        <w:rPr>
          <w:rFonts w:ascii="Cambria Math" w:hAnsi="Cambria Math" w:cs="Cambria Math"/>
        </w:rPr>
        <w:t>∧</w:t>
      </w:r>
      <w:r w:rsidRPr="000034E0">
        <w:t xml:space="preserve"> ¬H3 </w:t>
      </w:r>
      <w:r w:rsidRPr="000034E0">
        <w:rPr>
          <w:rFonts w:ascii="Cambria Math" w:hAnsi="Cambria Math" w:cs="Cambria Math"/>
        </w:rPr>
        <w:t>∧</w:t>
      </w:r>
      <w:r w:rsidRPr="000034E0">
        <w:t xml:space="preserve"> C, где C = 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p.</w:t>
      </w:r>
    </w:p>
    <w:p w14:paraId="4891F767" w14:textId="77777777" w:rsidR="00B54A15" w:rsidRPr="000034E0" w:rsidRDefault="00B54A15" w:rsidP="000034E0"/>
    <w:p w14:paraId="623F1ED0" w14:textId="77777777" w:rsidR="000034E0" w:rsidRPr="000034E0" w:rsidRDefault="000034E0" w:rsidP="000034E0">
      <w:r w:rsidRPr="000034E0">
        <w:t>Или, используя начальные формулы:</w:t>
      </w:r>
    </w:p>
    <w:p w14:paraId="2A8DF3F2" w14:textId="77777777" w:rsidR="000034E0" w:rsidRPr="000034E0" w:rsidRDefault="000034E0" w:rsidP="000034E0">
      <w:r w:rsidRPr="000034E0">
        <w:t xml:space="preserve">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q)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(¬p </w:t>
      </w:r>
      <w:r w:rsidRPr="000034E0">
        <w:rPr>
          <w:rFonts w:ascii="Cambria Math" w:hAnsi="Cambria Math" w:cs="Cambria Math"/>
        </w:rPr>
        <w:t>∨</w:t>
      </w:r>
      <w:r w:rsidRPr="000034E0">
        <w:t xml:space="preserve"> 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(¬q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r) </w:t>
      </w:r>
      <w:r w:rsidRPr="000034E0">
        <w:rPr>
          <w:rFonts w:ascii="Cambria Math" w:hAnsi="Cambria Math" w:cs="Cambria Math"/>
        </w:rPr>
        <w:t>∧</w:t>
      </w:r>
      <w:r w:rsidRPr="000034E0">
        <w:t xml:space="preserve"> (q </w:t>
      </w:r>
      <w:r w:rsidRPr="000034E0">
        <w:rPr>
          <w:rFonts w:ascii="Cambria Math" w:hAnsi="Cambria Math" w:cs="Cambria Math"/>
        </w:rPr>
        <w:t>∨</w:t>
      </w:r>
      <w:r w:rsidRPr="000034E0">
        <w:t xml:space="preserve"> p)</w:t>
      </w:r>
    </w:p>
    <w:p w14:paraId="4D727653" w14:textId="77777777" w:rsidR="00921653" w:rsidRPr="009C4995" w:rsidRDefault="00921653" w:rsidP="008B4F2A">
      <w:pPr>
        <w:jc w:val="both"/>
        <w:rPr>
          <w:sz w:val="28"/>
          <w:szCs w:val="28"/>
        </w:rPr>
      </w:pPr>
    </w:p>
    <w:p w14:paraId="3CB22B7F" w14:textId="77777777" w:rsidR="00EA32C3" w:rsidRPr="00783201" w:rsidRDefault="00EA32C3" w:rsidP="00653603">
      <w:pPr>
        <w:ind w:firstLine="851"/>
        <w:jc w:val="both"/>
        <w:rPr>
          <w:sz w:val="28"/>
          <w:szCs w:val="28"/>
        </w:rPr>
      </w:pPr>
    </w:p>
    <w:p w14:paraId="5533122B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2.3 Метод резолюций</w:t>
      </w:r>
    </w:p>
    <w:p w14:paraId="234CDBE8" w14:textId="77777777" w:rsidR="00653603" w:rsidRPr="00B54A15" w:rsidRDefault="00653603" w:rsidP="00B54A15">
      <w:pPr>
        <w:rPr>
          <w:rFonts w:eastAsiaTheme="minorEastAsia"/>
        </w:rPr>
      </w:pPr>
    </w:p>
    <w:p w14:paraId="0F9E002A" w14:textId="37FB6116" w:rsidR="00B54A15" w:rsidRPr="00B54A15" w:rsidRDefault="00B54A15" w:rsidP="00B54A15">
      <w:r w:rsidRPr="00B54A15">
        <w:t>Для применения метода резолюций необходи</w:t>
      </w:r>
      <w:r>
        <w:t xml:space="preserve">мо привести все формулы к КНФ. Это было сделано в самом начале. Начнём с </w:t>
      </w:r>
      <w:r>
        <w:rPr>
          <w:lang w:val="en-US"/>
        </w:rPr>
        <w:t>H</w:t>
      </w:r>
      <w:r w:rsidRPr="00132A25">
        <w:t>2</w:t>
      </w:r>
      <w:r>
        <w:t>:</w:t>
      </w:r>
    </w:p>
    <w:p w14:paraId="3B790D45" w14:textId="41C85917" w:rsidR="00B54A15" w:rsidRDefault="00B54A15" w:rsidP="00B54A15">
      <w:r w:rsidRPr="00B54A15">
        <w:t xml:space="preserve">H2 =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</w:t>
      </w:r>
      <w:r w:rsidRPr="00B54A15">
        <w:rPr>
          <w:rFonts w:ascii="Cambria Math" w:hAnsi="Cambria Math" w:cs="Cambria Math"/>
        </w:rPr>
        <w:t>∧</w:t>
      </w:r>
      <w:r w:rsidRPr="00B54A15">
        <w:t xml:space="preserve"> (r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q)</w:t>
      </w:r>
    </w:p>
    <w:p w14:paraId="3E0EA7DD" w14:textId="77777777" w:rsidR="00B54A15" w:rsidRPr="00B54A15" w:rsidRDefault="00B54A15" w:rsidP="00B54A15"/>
    <w:p w14:paraId="2DFEEAE2" w14:textId="77777777" w:rsidR="00B54A15" w:rsidRPr="00B54A15" w:rsidRDefault="00B54A15" w:rsidP="00B54A15">
      <w:r w:rsidRPr="00B54A15">
        <w:t>Затем мы объединяем все три формулы вместе:</w:t>
      </w:r>
    </w:p>
    <w:p w14:paraId="27859946" w14:textId="534AA153" w:rsidR="00B54A15" w:rsidRDefault="00B54A15" w:rsidP="00B54A15">
      <w:r w:rsidRPr="00B54A15">
        <w:t xml:space="preserve">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q) </w:t>
      </w:r>
      <w:r w:rsidRPr="00B54A15">
        <w:rPr>
          <w:rFonts w:ascii="Cambria Math" w:hAnsi="Cambria Math" w:cs="Cambria Math"/>
        </w:rPr>
        <w:t>∧</w:t>
      </w:r>
      <w:r w:rsidRPr="00B54A15">
        <w:t xml:space="preserve">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</w:t>
      </w:r>
      <w:r w:rsidRPr="00B54A15">
        <w:rPr>
          <w:rFonts w:ascii="Cambria Math" w:hAnsi="Cambria Math" w:cs="Cambria Math"/>
        </w:rPr>
        <w:t>∧</w:t>
      </w:r>
      <w:r w:rsidRPr="00B54A15">
        <w:t xml:space="preserve"> (¬q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</w:t>
      </w:r>
      <w:r w:rsidRPr="00B54A15">
        <w:rPr>
          <w:rFonts w:ascii="Cambria Math" w:hAnsi="Cambria Math" w:cs="Cambria Math"/>
        </w:rPr>
        <w:t>∧</w:t>
      </w:r>
      <w:r w:rsidRPr="00B54A15">
        <w:t xml:space="preserve"> (q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p)</w:t>
      </w:r>
    </w:p>
    <w:p w14:paraId="711BD766" w14:textId="77777777" w:rsidR="00B54A15" w:rsidRPr="00B54A15" w:rsidRDefault="00B54A15" w:rsidP="00B54A15"/>
    <w:p w14:paraId="4B55DC9C" w14:textId="5423539F" w:rsidR="00B54A15" w:rsidRDefault="00B54A15" w:rsidP="00B54A15">
      <w:r w:rsidRPr="00B54A15">
        <w:t>Используя метод резолюций, мы будем последовательно выбирать пары клозов и вычислять их резольвенту. Если резольвента является тождественно ложной, то мы можем сделать вывод о том, что исходное утверждение является ложным. Если же резольвента не содержит литералов, то мы можем сделать вывод о том, что исходное утверждение является тождественно истинным.</w:t>
      </w:r>
    </w:p>
    <w:p w14:paraId="6A4BE66E" w14:textId="77777777" w:rsidR="00B54A15" w:rsidRPr="00B54A15" w:rsidRDefault="00B54A15" w:rsidP="00B54A15"/>
    <w:p w14:paraId="37FD1FC5" w14:textId="77777777" w:rsidR="00B54A15" w:rsidRPr="00B54A15" w:rsidRDefault="00B54A15" w:rsidP="00B54A15">
      <w:r w:rsidRPr="00B54A15">
        <w:t>Начнем с H1 и H2:</w:t>
      </w:r>
    </w:p>
    <w:p w14:paraId="04B88CE8" w14:textId="7CD40AD6" w:rsidR="00B54A15" w:rsidRDefault="00B54A15" w:rsidP="00B54A15">
      <w:r w:rsidRPr="00B54A15">
        <w:t xml:space="preserve">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q) </w:t>
      </w:r>
      <w:r w:rsidRPr="00B54A15">
        <w:rPr>
          <w:rFonts w:ascii="Cambria Math" w:hAnsi="Cambria Math" w:cs="Cambria Math"/>
        </w:rPr>
        <w:t>∧</w:t>
      </w:r>
      <w:r w:rsidRPr="00B54A15">
        <w:t xml:space="preserve">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=&gt;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</w:t>
      </w:r>
    </w:p>
    <w:p w14:paraId="34D74A24" w14:textId="389484F0" w:rsidR="00B54A15" w:rsidRDefault="00B54A15" w:rsidP="00B54A15"/>
    <w:p w14:paraId="480C276F" w14:textId="77777777" w:rsidR="00B54A15" w:rsidRPr="00B54A15" w:rsidRDefault="00B54A15" w:rsidP="00B54A15"/>
    <w:p w14:paraId="37024692" w14:textId="77777777" w:rsidR="00B54A15" w:rsidRPr="00B54A15" w:rsidRDefault="00B54A15" w:rsidP="00B54A15">
      <w:r w:rsidRPr="00B54A15">
        <w:t xml:space="preserve">Затем мы можем использовать резольвенту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из H1 и H3:</w:t>
      </w:r>
    </w:p>
    <w:p w14:paraId="6D5A21E8" w14:textId="1551B015" w:rsidR="00B54A15" w:rsidRDefault="00B54A15" w:rsidP="00B54A15">
      <w:r w:rsidRPr="00B54A15">
        <w:t xml:space="preserve">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</w:t>
      </w:r>
      <w:r w:rsidRPr="00B54A15">
        <w:rPr>
          <w:rFonts w:ascii="Cambria Math" w:hAnsi="Cambria Math" w:cs="Cambria Math"/>
        </w:rPr>
        <w:t>∧</w:t>
      </w:r>
      <w:r w:rsidRPr="00B54A15">
        <w:t xml:space="preserve"> (¬q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=&gt;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</w:t>
      </w:r>
    </w:p>
    <w:p w14:paraId="79DCD889" w14:textId="34BCBE0F" w:rsidR="00B54A15" w:rsidRDefault="00B54A15" w:rsidP="00B54A15"/>
    <w:p w14:paraId="47D41B3E" w14:textId="77777777" w:rsidR="000F2F26" w:rsidRPr="00B54A15" w:rsidRDefault="000F2F26" w:rsidP="00B54A15"/>
    <w:p w14:paraId="35D3BD70" w14:textId="77777777" w:rsidR="00B54A15" w:rsidRPr="00B54A15" w:rsidRDefault="00B54A15" w:rsidP="00B54A15">
      <w:r w:rsidRPr="00B54A15">
        <w:lastRenderedPageBreak/>
        <w:t xml:space="preserve">Наконец, мы можем использовать резольвенту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из H2 и предыдущей резольвенты:</w:t>
      </w:r>
    </w:p>
    <w:p w14:paraId="17174AC8" w14:textId="286C07D7" w:rsidR="00B54A15" w:rsidRDefault="00B54A15" w:rsidP="00B54A15">
      <w:r w:rsidRPr="00B54A15">
        <w:t xml:space="preserve">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</w:t>
      </w:r>
      <w:r w:rsidRPr="00B54A15">
        <w:rPr>
          <w:rFonts w:ascii="Cambria Math" w:hAnsi="Cambria Math" w:cs="Cambria Math"/>
        </w:rPr>
        <w:t>∧</w:t>
      </w:r>
      <w:r w:rsidRPr="00B54A15">
        <w:t xml:space="preserve">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r) =&gt;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¬q)</w:t>
      </w:r>
    </w:p>
    <w:p w14:paraId="5375978C" w14:textId="77777777" w:rsidR="00B54A15" w:rsidRPr="00B54A15" w:rsidRDefault="00B54A15" w:rsidP="00B54A15"/>
    <w:p w14:paraId="4CE08704" w14:textId="00CBA8C2" w:rsidR="00B37FCB" w:rsidRPr="00B54A15" w:rsidRDefault="00B54A15" w:rsidP="00B54A15">
      <w:r w:rsidRPr="00B54A15">
        <w:t xml:space="preserve">Таким образом, мы получили клоз (¬p </w:t>
      </w:r>
      <w:r w:rsidRPr="00B54A15">
        <w:rPr>
          <w:rFonts w:ascii="Cambria Math" w:hAnsi="Cambria Math" w:cs="Cambria Math"/>
        </w:rPr>
        <w:t>∨</w:t>
      </w:r>
      <w:r w:rsidRPr="00B54A15">
        <w:t xml:space="preserve"> ¬q), который является тождественно истинным в исходной формуле. Это означает, что исходное выражение C = q </w:t>
      </w:r>
      <w:r w:rsidRPr="00B54A15">
        <w:rPr>
          <w:rFonts w:ascii="Cambria Math" w:hAnsi="Cambria Math" w:cs="Cambria Math"/>
        </w:rPr>
        <w:t>∨</w:t>
      </w:r>
      <w:r w:rsidRPr="00B54A15">
        <w:t xml:space="preserve"> p может быть выведено из H1, H2 и H3.</w:t>
      </w:r>
    </w:p>
    <w:p w14:paraId="2F80DD8B" w14:textId="77777777" w:rsidR="00A001B0" w:rsidRPr="00783201" w:rsidRDefault="00A001B0" w:rsidP="00A0207F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8539CF" w14:textId="77777777" w:rsidR="00DB451B" w:rsidRPr="00783201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Принципы реализации алгоритмов:</w:t>
      </w:r>
    </w:p>
    <w:p w14:paraId="7D079AA1" w14:textId="13C77309" w:rsidR="0076608A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1) </w:t>
      </w:r>
      <w:r w:rsidR="00855C5C">
        <w:rPr>
          <w:rFonts w:ascii="Times New Roman" w:hAnsi="Times New Roman" w:cs="Times New Roman"/>
          <w:sz w:val="28"/>
          <w:szCs w:val="28"/>
        </w:rPr>
        <w:t>С</w:t>
      </w:r>
      <w:r w:rsidRPr="00783201">
        <w:rPr>
          <w:rFonts w:ascii="Times New Roman" w:hAnsi="Times New Roman" w:cs="Times New Roman"/>
          <w:sz w:val="28"/>
          <w:szCs w:val="28"/>
        </w:rPr>
        <w:t xml:space="preserve">тратегия опорного множества: 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сначала определяются литеры опорного множества </w:t>
      </w:r>
      <w:r w:rsidR="003A56C4">
        <w:rPr>
          <w:rFonts w:ascii="Times New Roman" w:hAnsi="Times New Roman" w:cs="Times New Roman"/>
          <w:sz w:val="28"/>
          <w:szCs w:val="28"/>
        </w:rPr>
        <w:t>(№1-</w:t>
      </w:r>
      <w:r w:rsidR="00855C5C">
        <w:rPr>
          <w:rFonts w:ascii="Times New Roman" w:hAnsi="Times New Roman" w:cs="Times New Roman"/>
          <w:sz w:val="28"/>
          <w:szCs w:val="28"/>
        </w:rPr>
        <w:t>3</w:t>
      </w:r>
      <w:r w:rsidR="0076608A" w:rsidRPr="00783201">
        <w:rPr>
          <w:rFonts w:ascii="Times New Roman" w:hAnsi="Times New Roman" w:cs="Times New Roman"/>
          <w:sz w:val="28"/>
          <w:szCs w:val="28"/>
        </w:rPr>
        <w:t>), далее вычисляются резольвенты первого уровня, пока не будет обнаружен уровень, на котором резольвенты равны нулю.</w:t>
      </w:r>
    </w:p>
    <w:p w14:paraId="6C26FB7B" w14:textId="77777777" w:rsidR="00855C5C" w:rsidRPr="00783201" w:rsidRDefault="00855C5C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C409ED" w14:textId="326F1AFF" w:rsidR="00AD6CE8" w:rsidRDefault="00AD6CE8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2) </w:t>
      </w:r>
      <w:r w:rsidR="00855C5C">
        <w:rPr>
          <w:rFonts w:ascii="Times New Roman" w:hAnsi="Times New Roman" w:cs="Times New Roman"/>
          <w:sz w:val="28"/>
          <w:szCs w:val="28"/>
        </w:rPr>
        <w:t>С</w:t>
      </w:r>
      <w:r w:rsidRPr="00783201">
        <w:rPr>
          <w:rFonts w:ascii="Times New Roman" w:hAnsi="Times New Roman" w:cs="Times New Roman"/>
          <w:sz w:val="28"/>
          <w:szCs w:val="28"/>
        </w:rPr>
        <w:t>тратегия «сначала вширь»:</w:t>
      </w:r>
      <w:r w:rsidR="00951B7E" w:rsidRPr="00783201">
        <w:rPr>
          <w:rFonts w:ascii="Times New Roman" w:hAnsi="Times New Roman" w:cs="Times New Roman"/>
          <w:sz w:val="28"/>
          <w:szCs w:val="28"/>
        </w:rPr>
        <w:t xml:space="preserve"> все предложения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3A56C4">
        <w:rPr>
          <w:rFonts w:ascii="Times New Roman" w:hAnsi="Times New Roman" w:cs="Times New Roman"/>
          <w:sz w:val="28"/>
          <w:szCs w:val="28"/>
        </w:rPr>
        <w:t>1-</w:t>
      </w:r>
      <w:r w:rsidR="00855C5C">
        <w:rPr>
          <w:rFonts w:ascii="Times New Roman" w:hAnsi="Times New Roman" w:cs="Times New Roman"/>
          <w:sz w:val="28"/>
          <w:szCs w:val="28"/>
        </w:rPr>
        <w:t>3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) имеют уровень 0, уровень 1 </w:t>
      </w:r>
      <w:r w:rsidR="00951B7E" w:rsidRPr="00783201">
        <w:rPr>
          <w:rFonts w:ascii="Times New Roman" w:hAnsi="Times New Roman" w:cs="Times New Roman"/>
          <w:sz w:val="28"/>
          <w:szCs w:val="28"/>
        </w:rPr>
        <w:t>п</w:t>
      </w:r>
      <w:r w:rsidR="0094005F" w:rsidRPr="00783201">
        <w:rPr>
          <w:rFonts w:ascii="Times New Roman" w:hAnsi="Times New Roman" w:cs="Times New Roman"/>
          <w:sz w:val="28"/>
          <w:szCs w:val="28"/>
        </w:rPr>
        <w:t>олучается путем вычисления резольвент, последующие уровни образуются вычислением резольвент н</w:t>
      </w:r>
      <w:r w:rsidR="00855C5C">
        <w:rPr>
          <w:rFonts w:ascii="Times New Roman" w:hAnsi="Times New Roman" w:cs="Times New Roman"/>
          <w:sz w:val="28"/>
          <w:szCs w:val="28"/>
        </w:rPr>
        <w:t>а основе предыдущих уровней.</w:t>
      </w:r>
    </w:p>
    <w:p w14:paraId="5A962759" w14:textId="77777777" w:rsidR="00855C5C" w:rsidRPr="00783201" w:rsidRDefault="00855C5C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64ABD7" w14:textId="336C9F37" w:rsidR="00444274" w:rsidRDefault="00AD6CE8" w:rsidP="00444274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3) </w:t>
      </w:r>
      <w:r w:rsidR="00855C5C">
        <w:rPr>
          <w:rFonts w:ascii="Times New Roman" w:hAnsi="Times New Roman" w:cs="Times New Roman"/>
          <w:sz w:val="28"/>
          <w:szCs w:val="28"/>
        </w:rPr>
        <w:t>С</w:t>
      </w:r>
      <w:r w:rsidRPr="00783201">
        <w:rPr>
          <w:rFonts w:ascii="Times New Roman" w:hAnsi="Times New Roman" w:cs="Times New Roman"/>
          <w:sz w:val="28"/>
          <w:szCs w:val="28"/>
        </w:rPr>
        <w:t>тратегия «предпочтение единичным элементам»: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3A56C4" w:rsidRPr="00783201">
        <w:rPr>
          <w:rFonts w:ascii="Times New Roman" w:hAnsi="Times New Roman" w:cs="Times New Roman"/>
          <w:sz w:val="28"/>
          <w:szCs w:val="28"/>
        </w:rPr>
        <w:t>дедуктивный вывод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предложений, содержащих возможно меньшее число литер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; 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наивысший приоритет </w:t>
      </w:r>
      <w:r w:rsidR="00BC6E19" w:rsidRPr="00783201">
        <w:rPr>
          <w:rFonts w:ascii="Times New Roman" w:hAnsi="Times New Roman" w:cs="Times New Roman"/>
          <w:sz w:val="28"/>
          <w:szCs w:val="28"/>
        </w:rPr>
        <w:t>получают резолюции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 единичных элементов.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 Кроме того, приписывается второй по величине приоритет резолюции двух предложений, резольвента которых имеет наименьшее ожидаемое число литер. Ожидаемое число литер для одного предложения h-гo порядка и одного предложения j- гo порядка равно h + j - 2, так как во время поиска резолюции по крайней мере две литеры вычеркиваются.</w:t>
      </w:r>
      <w:r w:rsidR="007E3E9F" w:rsidRPr="007832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24C3F7" w14:textId="427EC368" w:rsidR="00444274" w:rsidRDefault="00444274" w:rsidP="00444274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1B3D1B" w14:textId="3436DA4A" w:rsidR="00444274" w:rsidRDefault="00444274" w:rsidP="00444274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Метод Резолюций стратегией опорного множества</w:t>
      </w:r>
    </w:p>
    <w:p w14:paraId="37611C47" w14:textId="6EB773AF" w:rsidR="00444274" w:rsidRDefault="00444274" w:rsidP="00444274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DDE355" w14:textId="602CDE2D" w:rsidR="00444274" w:rsidRDefault="00444274" w:rsidP="00444274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к КНФ:</w:t>
      </w:r>
    </w:p>
    <w:p w14:paraId="5834BE0C" w14:textId="77777777" w:rsidR="00444274" w:rsidRPr="002C4A72" w:rsidRDefault="00444274" w:rsidP="00444274">
      <w:pPr>
        <w:ind w:left="851"/>
        <w:jc w:val="both"/>
        <w:rPr>
          <w:bCs/>
          <w:sz w:val="28"/>
          <w:szCs w:val="28"/>
        </w:rPr>
      </w:pPr>
      <w:r w:rsidRPr="00F11839">
        <w:rPr>
          <w:bCs/>
          <w:sz w:val="28"/>
          <w:szCs w:val="28"/>
          <w:lang w:val="en-US"/>
        </w:rPr>
        <w:t>H</w:t>
      </w:r>
      <w:r w:rsidRPr="00F11839">
        <w:rPr>
          <w:bCs/>
          <w:sz w:val="28"/>
          <w:szCs w:val="28"/>
        </w:rPr>
        <w:t>1=</w:t>
      </w:r>
      <w:r w:rsidRPr="00F11839">
        <w:rPr>
          <w:bCs/>
          <w:sz w:val="28"/>
          <w:szCs w:val="28"/>
          <w:lang w:val="en-US"/>
        </w:rPr>
        <w:t>p</w:t>
      </w:r>
      <w:r w:rsidRPr="00F11839">
        <w:rPr>
          <w:bCs/>
          <w:sz w:val="28"/>
          <w:szCs w:val="28"/>
          <w:lang w:val="en-US"/>
        </w:rPr>
        <w:sym w:font="Symbol" w:char="F0AE"/>
      </w:r>
      <w:r w:rsidRPr="00F11839">
        <w:rPr>
          <w:bCs/>
          <w:sz w:val="28"/>
          <w:szCs w:val="28"/>
          <w:lang w:val="en-US"/>
        </w:rPr>
        <w:t>q</w:t>
      </w:r>
      <w:r w:rsidRPr="00F1183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       </w:t>
      </w:r>
      <w:r>
        <w:rPr>
          <w:bCs/>
          <w:sz w:val="28"/>
          <w:szCs w:val="28"/>
          <w:lang w:val="en-US"/>
        </w:rPr>
        <w:t>H</w:t>
      </w:r>
      <w:r w:rsidRPr="002C4A72">
        <w:rPr>
          <w:bCs/>
          <w:sz w:val="28"/>
          <w:szCs w:val="28"/>
        </w:rPr>
        <w:t>1=~</w:t>
      </w:r>
      <w:r>
        <w:rPr>
          <w:bCs/>
          <w:sz w:val="28"/>
          <w:szCs w:val="28"/>
          <w:lang w:val="en-US"/>
        </w:rPr>
        <w:t>p</w:t>
      </w:r>
      <w:r w:rsidRPr="002C4A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2C4A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q</w:t>
      </w:r>
    </w:p>
    <w:p w14:paraId="7A6BA8E6" w14:textId="324DC518" w:rsidR="00444274" w:rsidRPr="002C4A72" w:rsidRDefault="00444274" w:rsidP="00444274">
      <w:pPr>
        <w:ind w:left="851"/>
        <w:jc w:val="both"/>
        <w:rPr>
          <w:bCs/>
          <w:sz w:val="28"/>
          <w:szCs w:val="28"/>
        </w:rPr>
      </w:pPr>
      <w:r w:rsidRPr="00F11839">
        <w:rPr>
          <w:bCs/>
          <w:sz w:val="28"/>
          <w:szCs w:val="28"/>
          <w:lang w:val="en-US"/>
        </w:rPr>
        <w:t>H</w:t>
      </w:r>
      <w:r w:rsidRPr="00F11839">
        <w:rPr>
          <w:bCs/>
          <w:sz w:val="28"/>
          <w:szCs w:val="28"/>
        </w:rPr>
        <w:t>2=(</w:t>
      </w:r>
      <w:r w:rsidRPr="00F11839">
        <w:rPr>
          <w:bCs/>
          <w:sz w:val="28"/>
          <w:szCs w:val="28"/>
          <w:lang w:val="en-US"/>
        </w:rPr>
        <w:t>p</w:t>
      </w:r>
      <w:r w:rsidRPr="00F11839">
        <w:rPr>
          <w:bCs/>
          <w:sz w:val="28"/>
          <w:szCs w:val="28"/>
          <w:lang w:val="en-US"/>
        </w:rPr>
        <w:sym w:font="Symbol" w:char="F0AE"/>
      </w:r>
      <w:r w:rsidRPr="00F11839">
        <w:rPr>
          <w:bCs/>
          <w:sz w:val="28"/>
          <w:szCs w:val="28"/>
        </w:rPr>
        <w:t>~</w:t>
      </w:r>
      <w:r w:rsidRPr="00F11839">
        <w:rPr>
          <w:bCs/>
          <w:sz w:val="28"/>
          <w:szCs w:val="28"/>
          <w:lang w:val="en-US"/>
        </w:rPr>
        <w:t>q</w:t>
      </w:r>
      <w:r w:rsidRPr="00F1183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Pr="00F11839">
        <w:rPr>
          <w:bCs/>
          <w:sz w:val="28"/>
          <w:szCs w:val="28"/>
        </w:rPr>
        <w:t>&amp;</w:t>
      </w:r>
      <w:r>
        <w:rPr>
          <w:bCs/>
          <w:sz w:val="28"/>
          <w:szCs w:val="28"/>
        </w:rPr>
        <w:t xml:space="preserve"> </w:t>
      </w:r>
      <w:r w:rsidRPr="00F11839">
        <w:rPr>
          <w:bCs/>
          <w:sz w:val="28"/>
          <w:szCs w:val="28"/>
          <w:lang w:val="en-US"/>
        </w:rPr>
        <w:t>r</w:t>
      </w:r>
      <w:r w:rsidRPr="00F11839">
        <w:rPr>
          <w:bCs/>
          <w:sz w:val="28"/>
          <w:szCs w:val="28"/>
        </w:rPr>
        <w:t xml:space="preserve">  </w:t>
      </w:r>
      <w:r w:rsidRPr="002C4A72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  <w:lang w:val="en-US"/>
        </w:rPr>
        <w:t>H</w:t>
      </w:r>
      <w:r w:rsidRPr="002C4A72">
        <w:rPr>
          <w:bCs/>
          <w:sz w:val="28"/>
          <w:szCs w:val="28"/>
        </w:rPr>
        <w:t>2 =</w:t>
      </w:r>
      <w:r w:rsidR="00ED57CD">
        <w:rPr>
          <w:bCs/>
          <w:sz w:val="28"/>
          <w:szCs w:val="28"/>
        </w:rPr>
        <w:t xml:space="preserve"> </w:t>
      </w:r>
      <w:r w:rsidRPr="002C4A72">
        <w:rPr>
          <w:bCs/>
          <w:sz w:val="28"/>
          <w:szCs w:val="28"/>
        </w:rPr>
        <w:t>( ~</w:t>
      </w:r>
      <w:r>
        <w:rPr>
          <w:bCs/>
          <w:sz w:val="28"/>
          <w:szCs w:val="28"/>
          <w:lang w:val="en-US"/>
        </w:rPr>
        <w:t>p</w:t>
      </w:r>
      <w:r w:rsidRPr="002C4A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2C4A72">
        <w:rPr>
          <w:bCs/>
          <w:sz w:val="28"/>
          <w:szCs w:val="28"/>
        </w:rPr>
        <w:t xml:space="preserve"> ~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 xml:space="preserve">) &amp; </w:t>
      </w:r>
      <w:r>
        <w:rPr>
          <w:bCs/>
          <w:sz w:val="28"/>
          <w:szCs w:val="28"/>
          <w:lang w:val="en-US"/>
        </w:rPr>
        <w:t>r</w:t>
      </w:r>
    </w:p>
    <w:p w14:paraId="0F3B77E5" w14:textId="77777777" w:rsidR="00444274" w:rsidRPr="002C4A72" w:rsidRDefault="00444274" w:rsidP="00444274">
      <w:pPr>
        <w:ind w:left="851"/>
        <w:jc w:val="both"/>
        <w:rPr>
          <w:sz w:val="28"/>
          <w:szCs w:val="28"/>
        </w:rPr>
      </w:pPr>
      <w:r w:rsidRPr="00F11839">
        <w:rPr>
          <w:bCs/>
          <w:sz w:val="28"/>
          <w:szCs w:val="28"/>
          <w:lang w:val="en-US"/>
        </w:rPr>
        <w:t>H</w:t>
      </w:r>
      <w:r w:rsidRPr="00F11839">
        <w:rPr>
          <w:bCs/>
          <w:sz w:val="28"/>
          <w:szCs w:val="28"/>
        </w:rPr>
        <w:t>3=</w:t>
      </w:r>
      <w:r w:rsidRPr="00F11839">
        <w:rPr>
          <w:bCs/>
          <w:sz w:val="28"/>
          <w:szCs w:val="28"/>
          <w:lang w:val="en-US"/>
        </w:rPr>
        <w:t>q</w:t>
      </w:r>
      <w:r w:rsidRPr="00F11839">
        <w:rPr>
          <w:bCs/>
          <w:sz w:val="28"/>
          <w:szCs w:val="28"/>
          <w:lang w:val="en-US"/>
        </w:rPr>
        <w:sym w:font="Symbol" w:char="F0AE"/>
      </w:r>
      <w:r w:rsidRPr="00F11839">
        <w:rPr>
          <w:bCs/>
          <w:sz w:val="28"/>
          <w:szCs w:val="28"/>
          <w:lang w:val="en-US"/>
        </w:rPr>
        <w:t>r</w:t>
      </w:r>
      <w:r w:rsidRPr="002C4A72">
        <w:rPr>
          <w:bCs/>
          <w:sz w:val="28"/>
          <w:szCs w:val="28"/>
        </w:rPr>
        <w:t xml:space="preserve">                  </w:t>
      </w:r>
      <w:r>
        <w:rPr>
          <w:bCs/>
          <w:sz w:val="28"/>
          <w:szCs w:val="28"/>
          <w:lang w:val="en-US"/>
        </w:rPr>
        <w:t>H</w:t>
      </w:r>
      <w:r w:rsidRPr="002C4A72">
        <w:rPr>
          <w:bCs/>
          <w:sz w:val="28"/>
          <w:szCs w:val="28"/>
        </w:rPr>
        <w:t>3=~</w:t>
      </w:r>
      <w:r>
        <w:rPr>
          <w:bCs/>
          <w:sz w:val="28"/>
          <w:szCs w:val="28"/>
          <w:lang w:val="en-US"/>
        </w:rPr>
        <w:t>q</w:t>
      </w:r>
      <w:r w:rsidRPr="002C4A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2C4A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</w:t>
      </w:r>
    </w:p>
    <w:p w14:paraId="777334E0" w14:textId="3194E7CD" w:rsidR="00444274" w:rsidRDefault="00444274" w:rsidP="00444274">
      <w:pPr>
        <w:ind w:left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С=</w:t>
      </w:r>
      <w:r>
        <w:rPr>
          <w:bCs/>
          <w:sz w:val="28"/>
          <w:szCs w:val="28"/>
          <w:lang w:val="en-US"/>
        </w:rPr>
        <w:t>q</w:t>
      </w:r>
      <w:r w:rsidRPr="00FF7F55">
        <w:rPr>
          <w:bCs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lang w:val="en-US"/>
        </w:rPr>
        <w:t>V</w:t>
      </w:r>
      <w:r w:rsidRPr="00FF7F55">
        <w:rPr>
          <w:bCs/>
          <w:sz w:val="28"/>
          <w:szCs w:val="28"/>
        </w:rPr>
        <w:t xml:space="preserve"> </w:t>
      </w:r>
      <w:r w:rsidRPr="00F11839"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 xml:space="preserve">                   </w:t>
      </w:r>
      <w:r>
        <w:rPr>
          <w:bCs/>
          <w:sz w:val="28"/>
          <w:szCs w:val="28"/>
          <w:lang w:val="en-US"/>
        </w:rPr>
        <w:t>~</w:t>
      </w:r>
      <w:r>
        <w:rPr>
          <w:bCs/>
          <w:sz w:val="28"/>
          <w:szCs w:val="28"/>
          <w:lang w:val="en-US"/>
        </w:rPr>
        <w:t>C</w:t>
      </w:r>
      <w:r w:rsidRPr="002C4A72">
        <w:rPr>
          <w:bCs/>
          <w:sz w:val="28"/>
          <w:szCs w:val="28"/>
        </w:rPr>
        <w:t xml:space="preserve"> = </w:t>
      </w:r>
      <w:r w:rsidR="002119C4">
        <w:rPr>
          <w:bCs/>
          <w:sz w:val="28"/>
          <w:szCs w:val="28"/>
          <w:lang w:val="en-US"/>
        </w:rPr>
        <w:t>~</w:t>
      </w:r>
      <w:r>
        <w:rPr>
          <w:bCs/>
          <w:sz w:val="28"/>
          <w:szCs w:val="28"/>
          <w:lang w:val="en-US"/>
        </w:rPr>
        <w:t>q</w:t>
      </w:r>
      <w:r w:rsidR="00ED57CD">
        <w:rPr>
          <w:bCs/>
          <w:sz w:val="28"/>
          <w:szCs w:val="28"/>
        </w:rPr>
        <w:t xml:space="preserve"> &amp;</w:t>
      </w:r>
      <w:r w:rsidRPr="00FF7F55">
        <w:rPr>
          <w:bCs/>
          <w:sz w:val="28"/>
          <w:szCs w:val="28"/>
        </w:rPr>
        <w:t xml:space="preserve"> </w:t>
      </w:r>
      <w:r w:rsidR="00ED57CD">
        <w:rPr>
          <w:bCs/>
          <w:sz w:val="28"/>
          <w:szCs w:val="28"/>
          <w:lang w:val="en-US"/>
        </w:rPr>
        <w:t>~</w:t>
      </w:r>
      <w:r w:rsidRPr="00F11839">
        <w:rPr>
          <w:bCs/>
          <w:sz w:val="28"/>
          <w:szCs w:val="28"/>
          <w:lang w:val="en-US"/>
        </w:rPr>
        <w:t>p</w:t>
      </w:r>
    </w:p>
    <w:p w14:paraId="516177F6" w14:textId="2343E8D8" w:rsidR="002119C4" w:rsidRDefault="002119C4" w:rsidP="00444274">
      <w:pPr>
        <w:ind w:left="851"/>
        <w:jc w:val="both"/>
        <w:rPr>
          <w:bCs/>
          <w:sz w:val="28"/>
          <w:szCs w:val="28"/>
          <w:lang w:val="en-US"/>
        </w:rPr>
      </w:pPr>
    </w:p>
    <w:p w14:paraId="7F485D17" w14:textId="769FB67B" w:rsidR="002119C4" w:rsidRPr="002119C4" w:rsidRDefault="002119C4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 w:rsidRPr="002119C4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p</w:t>
      </w:r>
      <w:r w:rsidRPr="002119C4">
        <w:rPr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2119C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q</w:t>
      </w:r>
      <w:r w:rsidRPr="002119C4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дизъюнкт Н1</w:t>
      </w:r>
      <w:r w:rsidRPr="002119C4">
        <w:rPr>
          <w:bCs/>
          <w:sz w:val="28"/>
          <w:szCs w:val="28"/>
        </w:rPr>
        <w:t>)</w:t>
      </w:r>
    </w:p>
    <w:p w14:paraId="6336B5BA" w14:textId="705343D3" w:rsidR="00ED57CD" w:rsidRPr="00ED57CD" w:rsidRDefault="00ED57CD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 w:rsidRPr="002C4A72">
        <w:rPr>
          <w:bCs/>
          <w:sz w:val="28"/>
          <w:szCs w:val="28"/>
        </w:rPr>
        <w:t xml:space="preserve"> ~</w:t>
      </w:r>
      <w:r>
        <w:rPr>
          <w:bCs/>
          <w:sz w:val="28"/>
          <w:szCs w:val="28"/>
          <w:lang w:val="en-US"/>
        </w:rPr>
        <w:t>p</w:t>
      </w:r>
      <w:r w:rsidRPr="002C4A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2C4A72">
        <w:rPr>
          <w:bCs/>
          <w:sz w:val="28"/>
          <w:szCs w:val="28"/>
        </w:rPr>
        <w:t xml:space="preserve"> ~</w:t>
      </w:r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</w:rPr>
        <w:t xml:space="preserve"> </w:t>
      </w:r>
      <w:r w:rsidRPr="00ED57CD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дизъюнкт Н2</w:t>
      </w:r>
      <w:r w:rsidRPr="00ED57CD">
        <w:rPr>
          <w:bCs/>
          <w:sz w:val="28"/>
          <w:szCs w:val="28"/>
        </w:rPr>
        <w:t>)</w:t>
      </w:r>
    </w:p>
    <w:p w14:paraId="6828732F" w14:textId="2D9658CE" w:rsidR="002119C4" w:rsidRPr="002119C4" w:rsidRDefault="002119C4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ED57CD">
        <w:rPr>
          <w:sz w:val="28"/>
          <w:szCs w:val="28"/>
        </w:rPr>
        <w:t xml:space="preserve"> (</w:t>
      </w:r>
      <w:r w:rsidR="00ED57CD">
        <w:rPr>
          <w:sz w:val="28"/>
          <w:szCs w:val="28"/>
        </w:rPr>
        <w:t>дизъюнкт Н3</w:t>
      </w:r>
      <w:r w:rsidRPr="00ED57CD">
        <w:rPr>
          <w:sz w:val="28"/>
          <w:szCs w:val="28"/>
        </w:rPr>
        <w:t>)</w:t>
      </w:r>
    </w:p>
    <w:p w14:paraId="5620892F" w14:textId="0B4DE8CC" w:rsidR="002119C4" w:rsidRDefault="002119C4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 w:rsidRPr="002119C4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q</w:t>
      </w:r>
      <w:r w:rsidRPr="00211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11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2119C4">
        <w:rPr>
          <w:sz w:val="28"/>
          <w:szCs w:val="28"/>
        </w:rPr>
        <w:t xml:space="preserve"> (</w:t>
      </w:r>
      <w:r w:rsidR="00ED57CD">
        <w:rPr>
          <w:sz w:val="28"/>
          <w:szCs w:val="28"/>
        </w:rPr>
        <w:t>дизъюнкт Н4</w:t>
      </w:r>
      <w:r w:rsidRPr="002119C4">
        <w:rPr>
          <w:sz w:val="28"/>
          <w:szCs w:val="28"/>
        </w:rPr>
        <w:t>)</w:t>
      </w:r>
    </w:p>
    <w:p w14:paraId="00A18981" w14:textId="6E980D6D" w:rsidR="002119C4" w:rsidRDefault="00F33601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 w:rsidRPr="00F33601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q</w:t>
      </w:r>
      <w:r w:rsidRPr="00F3360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дизъюнкт </w:t>
      </w:r>
      <w:r w:rsidRPr="00F33601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C</w:t>
      </w:r>
      <w:r w:rsidRPr="00F33601">
        <w:rPr>
          <w:sz w:val="28"/>
          <w:szCs w:val="28"/>
        </w:rPr>
        <w:t>)</w:t>
      </w:r>
    </w:p>
    <w:p w14:paraId="5A48025C" w14:textId="7A9C3F1E" w:rsidR="00ED57CD" w:rsidRPr="00ED57CD" w:rsidRDefault="00ED57CD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~p (</w:t>
      </w:r>
      <w:r>
        <w:rPr>
          <w:sz w:val="28"/>
          <w:szCs w:val="28"/>
        </w:rPr>
        <w:t xml:space="preserve">дизъюнкт </w:t>
      </w:r>
      <w:r>
        <w:rPr>
          <w:sz w:val="28"/>
          <w:szCs w:val="28"/>
          <w:lang w:val="en-US"/>
        </w:rPr>
        <w:t>~C)</w:t>
      </w:r>
    </w:p>
    <w:p w14:paraId="572E68FE" w14:textId="08EF0878" w:rsidR="00ED57CD" w:rsidRPr="00ED57CD" w:rsidRDefault="00ED57CD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(5,1) ~p</w:t>
      </w:r>
    </w:p>
    <w:p w14:paraId="20725CEA" w14:textId="17E61177" w:rsidR="00ED57CD" w:rsidRPr="00AD108D" w:rsidRDefault="00ED57CD" w:rsidP="002119C4">
      <w:pPr>
        <w:pStyle w:val="af0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4D0496">
        <w:rPr>
          <w:sz w:val="28"/>
          <w:szCs w:val="28"/>
          <w:lang w:val="en-US"/>
        </w:rPr>
        <w:t>7,</w:t>
      </w:r>
      <w:r>
        <w:rPr>
          <w:sz w:val="28"/>
          <w:szCs w:val="28"/>
          <w:lang w:val="en-US"/>
        </w:rPr>
        <w:t>)</w:t>
      </w:r>
    </w:p>
    <w:p w14:paraId="705BED53" w14:textId="2241A6B1" w:rsidR="004D0496" w:rsidRDefault="004D0496" w:rsidP="004D0496">
      <w:pPr>
        <w:jc w:val="both"/>
        <w:rPr>
          <w:sz w:val="28"/>
          <w:szCs w:val="28"/>
        </w:rPr>
      </w:pPr>
    </w:p>
    <w:p w14:paraId="4BA49DBB" w14:textId="77777777" w:rsidR="00AD108D" w:rsidRPr="004D0496" w:rsidRDefault="00AD108D" w:rsidP="004D0496">
      <w:pPr>
        <w:jc w:val="both"/>
        <w:rPr>
          <w:sz w:val="28"/>
          <w:szCs w:val="28"/>
        </w:rPr>
      </w:pPr>
      <w:bookmarkStart w:id="4" w:name="_GoBack"/>
      <w:bookmarkEnd w:id="4"/>
    </w:p>
    <w:p w14:paraId="517A4161" w14:textId="04999CC5" w:rsidR="00AD6CE8" w:rsidRPr="00783201" w:rsidRDefault="00AD6CE8" w:rsidP="00ED57CD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2B0D1D" w14:textId="77777777" w:rsidR="00653603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lastRenderedPageBreak/>
        <w:t>3 Вывод</w:t>
      </w:r>
    </w:p>
    <w:p w14:paraId="40A2FA6F" w14:textId="77777777" w:rsidR="00C2263D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6E598D" w14:textId="77777777" w:rsidR="00D632A0" w:rsidRPr="00783201" w:rsidRDefault="0050146A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632A0" w:rsidRPr="00783201">
        <w:rPr>
          <w:rFonts w:ascii="Times New Roman" w:hAnsi="Times New Roman" w:cs="Times New Roman"/>
          <w:sz w:val="28"/>
          <w:szCs w:val="28"/>
        </w:rPr>
        <w:t>выполнения лабораторной</w:t>
      </w:r>
      <w:r w:rsidRPr="00783201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получены навыки решения задач с </w:t>
      </w:r>
      <w:r w:rsidRPr="00783201">
        <w:rPr>
          <w:rFonts w:ascii="Times New Roman" w:hAnsi="Times New Roman" w:cs="Times New Roman"/>
          <w:sz w:val="28"/>
          <w:szCs w:val="28"/>
        </w:rPr>
        <w:t>использова</w:t>
      </w:r>
      <w:r w:rsidR="00BA38FC" w:rsidRPr="00783201">
        <w:rPr>
          <w:rFonts w:ascii="Times New Roman" w:hAnsi="Times New Roman" w:cs="Times New Roman"/>
          <w:sz w:val="28"/>
          <w:szCs w:val="28"/>
        </w:rPr>
        <w:t>нием методов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D632A0" w:rsidRPr="00783201">
        <w:rPr>
          <w:rFonts w:ascii="Times New Roman" w:hAnsi="Times New Roman" w:cs="Times New Roman"/>
          <w:sz w:val="28"/>
          <w:szCs w:val="28"/>
        </w:rPr>
        <w:t>редукции</w:t>
      </w:r>
      <w:r w:rsidRPr="00783201">
        <w:rPr>
          <w:rFonts w:ascii="Times New Roman" w:hAnsi="Times New Roman" w:cs="Times New Roman"/>
          <w:sz w:val="28"/>
          <w:szCs w:val="28"/>
        </w:rPr>
        <w:t xml:space="preserve"> и упрощения </w:t>
      </w:r>
      <w:r w:rsidR="00D632A0" w:rsidRPr="00783201">
        <w:rPr>
          <w:rFonts w:ascii="Times New Roman" w:hAnsi="Times New Roman" w:cs="Times New Roman"/>
          <w:sz w:val="28"/>
          <w:szCs w:val="28"/>
        </w:rPr>
        <w:t>с помощью законов булевой алгебры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, </w:t>
      </w:r>
      <w:r w:rsidRPr="00783201">
        <w:rPr>
          <w:rFonts w:ascii="Times New Roman" w:hAnsi="Times New Roman" w:cs="Times New Roman"/>
          <w:sz w:val="28"/>
          <w:szCs w:val="28"/>
        </w:rPr>
        <w:t>прямой и обратной дедукции, а также метод резолюций.</w:t>
      </w:r>
    </w:p>
    <w:sectPr w:rsidR="00D632A0" w:rsidRPr="00783201" w:rsidSect="00E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F3113" w14:textId="77777777" w:rsidR="00AF3A58" w:rsidRDefault="00AF3A58" w:rsidP="001222B7">
      <w:r>
        <w:separator/>
      </w:r>
    </w:p>
  </w:endnote>
  <w:endnote w:type="continuationSeparator" w:id="0">
    <w:p w14:paraId="3D4E603F" w14:textId="77777777" w:rsidR="00AF3A58" w:rsidRDefault="00AF3A58" w:rsidP="001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6A432" w14:textId="77777777" w:rsidR="00AF3A58" w:rsidRDefault="00AF3A58" w:rsidP="001222B7">
      <w:r>
        <w:separator/>
      </w:r>
    </w:p>
  </w:footnote>
  <w:footnote w:type="continuationSeparator" w:id="0">
    <w:p w14:paraId="5270D023" w14:textId="77777777" w:rsidR="00AF3A58" w:rsidRDefault="00AF3A58" w:rsidP="001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251"/>
    <w:multiLevelType w:val="multilevel"/>
    <w:tmpl w:val="F1004D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21D99"/>
    <w:multiLevelType w:val="multilevel"/>
    <w:tmpl w:val="73EA4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C31B8"/>
    <w:multiLevelType w:val="hybridMultilevel"/>
    <w:tmpl w:val="59D25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05786"/>
    <w:multiLevelType w:val="multilevel"/>
    <w:tmpl w:val="E0F485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25B03"/>
    <w:multiLevelType w:val="multilevel"/>
    <w:tmpl w:val="AC64F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81E12"/>
    <w:multiLevelType w:val="hybridMultilevel"/>
    <w:tmpl w:val="94841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90DAB"/>
    <w:multiLevelType w:val="hybridMultilevel"/>
    <w:tmpl w:val="FAF05812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C518B"/>
    <w:multiLevelType w:val="multilevel"/>
    <w:tmpl w:val="EF7AA2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652C3"/>
    <w:multiLevelType w:val="multilevel"/>
    <w:tmpl w:val="6BECD0E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russianLower"/>
      <w:lvlText w:val="%2)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10" w15:restartNumberingAfterBreak="0">
    <w:nsid w:val="469F78EE"/>
    <w:multiLevelType w:val="hybridMultilevel"/>
    <w:tmpl w:val="31AAC802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46C40E22"/>
    <w:multiLevelType w:val="hybridMultilevel"/>
    <w:tmpl w:val="DA46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C169E"/>
    <w:multiLevelType w:val="multilevel"/>
    <w:tmpl w:val="CD409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72719"/>
    <w:multiLevelType w:val="hybridMultilevel"/>
    <w:tmpl w:val="E1343146"/>
    <w:lvl w:ilvl="0" w:tplc="C19C25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14805FF"/>
    <w:multiLevelType w:val="multilevel"/>
    <w:tmpl w:val="7A5A38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B5A7F"/>
    <w:multiLevelType w:val="hybridMultilevel"/>
    <w:tmpl w:val="0CD23DC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67B146B2"/>
    <w:multiLevelType w:val="hybridMultilevel"/>
    <w:tmpl w:val="B958F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E7B64"/>
    <w:multiLevelType w:val="hybridMultilevel"/>
    <w:tmpl w:val="F45AC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C30873"/>
    <w:multiLevelType w:val="hybridMultilevel"/>
    <w:tmpl w:val="91A4DEB6"/>
    <w:lvl w:ilvl="0" w:tplc="04190011">
      <w:start w:val="1"/>
      <w:numFmt w:val="decimal"/>
      <w:lvlText w:val="%1)"/>
      <w:lvlJc w:val="left"/>
      <w:pPr>
        <w:ind w:left="1174" w:hanging="360"/>
      </w:pPr>
    </w:lvl>
    <w:lvl w:ilvl="1" w:tplc="04190011">
      <w:start w:val="1"/>
      <w:numFmt w:val="decimal"/>
      <w:lvlText w:val="%2)"/>
      <w:lvlJc w:val="left"/>
      <w:pPr>
        <w:ind w:left="5322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1728F8"/>
    <w:multiLevelType w:val="multilevel"/>
    <w:tmpl w:val="B7DAA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B1F3A"/>
    <w:multiLevelType w:val="hybridMultilevel"/>
    <w:tmpl w:val="91808576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0458E3"/>
    <w:multiLevelType w:val="multilevel"/>
    <w:tmpl w:val="A42E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BA60DF"/>
    <w:multiLevelType w:val="hybridMultilevel"/>
    <w:tmpl w:val="0B5A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A475F"/>
    <w:multiLevelType w:val="hybridMultilevel"/>
    <w:tmpl w:val="B7A85518"/>
    <w:lvl w:ilvl="0" w:tplc="F0AC7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E8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8F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0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67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25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8E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AB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83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1575A"/>
    <w:multiLevelType w:val="hybridMultilevel"/>
    <w:tmpl w:val="A32A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936B3"/>
    <w:multiLevelType w:val="multilevel"/>
    <w:tmpl w:val="654A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232F0"/>
    <w:multiLevelType w:val="multilevel"/>
    <w:tmpl w:val="B16AD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7"/>
  </w:num>
  <w:num w:numId="5">
    <w:abstractNumId w:val="5"/>
  </w:num>
  <w:num w:numId="6">
    <w:abstractNumId w:val="2"/>
  </w:num>
  <w:num w:numId="7">
    <w:abstractNumId w:val="22"/>
  </w:num>
  <w:num w:numId="8">
    <w:abstractNumId w:val="11"/>
  </w:num>
  <w:num w:numId="9">
    <w:abstractNumId w:val="16"/>
  </w:num>
  <w:num w:numId="10">
    <w:abstractNumId w:val="17"/>
  </w:num>
  <w:num w:numId="11">
    <w:abstractNumId w:val="10"/>
  </w:num>
  <w:num w:numId="12">
    <w:abstractNumId w:val="15"/>
  </w:num>
  <w:num w:numId="13">
    <w:abstractNumId w:val="18"/>
  </w:num>
  <w:num w:numId="14">
    <w:abstractNumId w:val="27"/>
  </w:num>
  <w:num w:numId="15">
    <w:abstractNumId w:val="6"/>
  </w:num>
  <w:num w:numId="16">
    <w:abstractNumId w:val="23"/>
  </w:num>
  <w:num w:numId="17">
    <w:abstractNumId w:val="25"/>
  </w:num>
  <w:num w:numId="18">
    <w:abstractNumId w:val="26"/>
  </w:num>
  <w:num w:numId="19">
    <w:abstractNumId w:val="4"/>
  </w:num>
  <w:num w:numId="20">
    <w:abstractNumId w:val="14"/>
  </w:num>
  <w:num w:numId="21">
    <w:abstractNumId w:val="8"/>
  </w:num>
  <w:num w:numId="22">
    <w:abstractNumId w:val="3"/>
  </w:num>
  <w:num w:numId="23">
    <w:abstractNumId w:val="19"/>
  </w:num>
  <w:num w:numId="24">
    <w:abstractNumId w:val="0"/>
  </w:num>
  <w:num w:numId="25">
    <w:abstractNumId w:val="21"/>
  </w:num>
  <w:num w:numId="26">
    <w:abstractNumId w:val="1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8F"/>
    <w:rsid w:val="000005E0"/>
    <w:rsid w:val="000034E0"/>
    <w:rsid w:val="00013EAA"/>
    <w:rsid w:val="00015055"/>
    <w:rsid w:val="00031227"/>
    <w:rsid w:val="0003383D"/>
    <w:rsid w:val="000361BA"/>
    <w:rsid w:val="00037FD7"/>
    <w:rsid w:val="00055ACD"/>
    <w:rsid w:val="000629B8"/>
    <w:rsid w:val="0006563E"/>
    <w:rsid w:val="00075EE7"/>
    <w:rsid w:val="00080C93"/>
    <w:rsid w:val="00082624"/>
    <w:rsid w:val="000852E6"/>
    <w:rsid w:val="00085C52"/>
    <w:rsid w:val="0008671A"/>
    <w:rsid w:val="000876B5"/>
    <w:rsid w:val="000955E7"/>
    <w:rsid w:val="000A4ACF"/>
    <w:rsid w:val="000B3623"/>
    <w:rsid w:val="000B7949"/>
    <w:rsid w:val="000C095A"/>
    <w:rsid w:val="000C72B7"/>
    <w:rsid w:val="000D235E"/>
    <w:rsid w:val="000D2EF8"/>
    <w:rsid w:val="000E0B8A"/>
    <w:rsid w:val="000E0BF6"/>
    <w:rsid w:val="000E18F4"/>
    <w:rsid w:val="000E745D"/>
    <w:rsid w:val="000F2F26"/>
    <w:rsid w:val="000F4C50"/>
    <w:rsid w:val="000F570C"/>
    <w:rsid w:val="001017EE"/>
    <w:rsid w:val="00103A03"/>
    <w:rsid w:val="00104AB1"/>
    <w:rsid w:val="001051C0"/>
    <w:rsid w:val="0010703B"/>
    <w:rsid w:val="00120774"/>
    <w:rsid w:val="001222B7"/>
    <w:rsid w:val="001227EB"/>
    <w:rsid w:val="001233F2"/>
    <w:rsid w:val="00124A14"/>
    <w:rsid w:val="00132A25"/>
    <w:rsid w:val="00133E34"/>
    <w:rsid w:val="0014485D"/>
    <w:rsid w:val="0014594D"/>
    <w:rsid w:val="00147D5A"/>
    <w:rsid w:val="0015137D"/>
    <w:rsid w:val="00151873"/>
    <w:rsid w:val="00153B57"/>
    <w:rsid w:val="0016165C"/>
    <w:rsid w:val="00163FE1"/>
    <w:rsid w:val="00164EFD"/>
    <w:rsid w:val="00170A1F"/>
    <w:rsid w:val="00176AC8"/>
    <w:rsid w:val="00181334"/>
    <w:rsid w:val="0018296F"/>
    <w:rsid w:val="00183DAA"/>
    <w:rsid w:val="001860AD"/>
    <w:rsid w:val="0019132A"/>
    <w:rsid w:val="00191449"/>
    <w:rsid w:val="0019321D"/>
    <w:rsid w:val="00193D5D"/>
    <w:rsid w:val="0019494D"/>
    <w:rsid w:val="00195622"/>
    <w:rsid w:val="00195B63"/>
    <w:rsid w:val="001967B9"/>
    <w:rsid w:val="001A1DFD"/>
    <w:rsid w:val="001A2B81"/>
    <w:rsid w:val="001C1937"/>
    <w:rsid w:val="001C335E"/>
    <w:rsid w:val="001C3E21"/>
    <w:rsid w:val="001C3EAB"/>
    <w:rsid w:val="001C7950"/>
    <w:rsid w:val="001D1201"/>
    <w:rsid w:val="001E0686"/>
    <w:rsid w:val="001F02C3"/>
    <w:rsid w:val="00200BF9"/>
    <w:rsid w:val="002013A0"/>
    <w:rsid w:val="00202AAB"/>
    <w:rsid w:val="00203F79"/>
    <w:rsid w:val="002119C4"/>
    <w:rsid w:val="002346BE"/>
    <w:rsid w:val="002368D9"/>
    <w:rsid w:val="00237F3D"/>
    <w:rsid w:val="0024582B"/>
    <w:rsid w:val="00247C03"/>
    <w:rsid w:val="002563AD"/>
    <w:rsid w:val="00257330"/>
    <w:rsid w:val="00267564"/>
    <w:rsid w:val="00271ECC"/>
    <w:rsid w:val="002744CC"/>
    <w:rsid w:val="00274975"/>
    <w:rsid w:val="0027530C"/>
    <w:rsid w:val="00275BA7"/>
    <w:rsid w:val="0028128F"/>
    <w:rsid w:val="00283E56"/>
    <w:rsid w:val="00291527"/>
    <w:rsid w:val="00294B0D"/>
    <w:rsid w:val="00294DA3"/>
    <w:rsid w:val="002A0B67"/>
    <w:rsid w:val="002A6A58"/>
    <w:rsid w:val="002B10DD"/>
    <w:rsid w:val="002B1582"/>
    <w:rsid w:val="002B1598"/>
    <w:rsid w:val="002B209C"/>
    <w:rsid w:val="002B4019"/>
    <w:rsid w:val="002C4A72"/>
    <w:rsid w:val="002D2557"/>
    <w:rsid w:val="002D3624"/>
    <w:rsid w:val="002D60B1"/>
    <w:rsid w:val="002E0011"/>
    <w:rsid w:val="002E2E50"/>
    <w:rsid w:val="002E523D"/>
    <w:rsid w:val="002F5634"/>
    <w:rsid w:val="002F6B75"/>
    <w:rsid w:val="00301F10"/>
    <w:rsid w:val="00304D60"/>
    <w:rsid w:val="00304E4C"/>
    <w:rsid w:val="00305B8F"/>
    <w:rsid w:val="00306A14"/>
    <w:rsid w:val="003122A4"/>
    <w:rsid w:val="00320BC9"/>
    <w:rsid w:val="0032740B"/>
    <w:rsid w:val="00334657"/>
    <w:rsid w:val="0034403F"/>
    <w:rsid w:val="003526FC"/>
    <w:rsid w:val="00361B71"/>
    <w:rsid w:val="00366A9E"/>
    <w:rsid w:val="00367CD0"/>
    <w:rsid w:val="00367CFC"/>
    <w:rsid w:val="00375EBA"/>
    <w:rsid w:val="0037701C"/>
    <w:rsid w:val="00380AEB"/>
    <w:rsid w:val="00381142"/>
    <w:rsid w:val="0038226C"/>
    <w:rsid w:val="003824E5"/>
    <w:rsid w:val="00383EA6"/>
    <w:rsid w:val="00384A8E"/>
    <w:rsid w:val="00393E3E"/>
    <w:rsid w:val="003A2C1A"/>
    <w:rsid w:val="003A4EA3"/>
    <w:rsid w:val="003A56C4"/>
    <w:rsid w:val="003A712B"/>
    <w:rsid w:val="003B1F9C"/>
    <w:rsid w:val="003B2B7D"/>
    <w:rsid w:val="003B3046"/>
    <w:rsid w:val="003B624D"/>
    <w:rsid w:val="003C0392"/>
    <w:rsid w:val="003C3615"/>
    <w:rsid w:val="003C62A7"/>
    <w:rsid w:val="003D0631"/>
    <w:rsid w:val="003E059A"/>
    <w:rsid w:val="003E05A2"/>
    <w:rsid w:val="003E0B89"/>
    <w:rsid w:val="003E1377"/>
    <w:rsid w:val="003E53E5"/>
    <w:rsid w:val="003E7B10"/>
    <w:rsid w:val="003F540E"/>
    <w:rsid w:val="003F5C1E"/>
    <w:rsid w:val="00400129"/>
    <w:rsid w:val="004126C3"/>
    <w:rsid w:val="004166AD"/>
    <w:rsid w:val="0042205A"/>
    <w:rsid w:val="00424DFB"/>
    <w:rsid w:val="00427BCA"/>
    <w:rsid w:val="00427F67"/>
    <w:rsid w:val="00433FE0"/>
    <w:rsid w:val="004351F5"/>
    <w:rsid w:val="00436A77"/>
    <w:rsid w:val="00444274"/>
    <w:rsid w:val="00455869"/>
    <w:rsid w:val="004573A8"/>
    <w:rsid w:val="0046128D"/>
    <w:rsid w:val="004832C8"/>
    <w:rsid w:val="004850EC"/>
    <w:rsid w:val="00486504"/>
    <w:rsid w:val="004928B3"/>
    <w:rsid w:val="00492E72"/>
    <w:rsid w:val="004968FB"/>
    <w:rsid w:val="00497513"/>
    <w:rsid w:val="00497600"/>
    <w:rsid w:val="00497966"/>
    <w:rsid w:val="004A2E3D"/>
    <w:rsid w:val="004A4095"/>
    <w:rsid w:val="004A5500"/>
    <w:rsid w:val="004A6B38"/>
    <w:rsid w:val="004B45CC"/>
    <w:rsid w:val="004B696A"/>
    <w:rsid w:val="004C28E2"/>
    <w:rsid w:val="004D0496"/>
    <w:rsid w:val="004D212D"/>
    <w:rsid w:val="004D693E"/>
    <w:rsid w:val="004E01B0"/>
    <w:rsid w:val="004E172A"/>
    <w:rsid w:val="004E6131"/>
    <w:rsid w:val="004F34ED"/>
    <w:rsid w:val="004F7548"/>
    <w:rsid w:val="0050146A"/>
    <w:rsid w:val="00503C7E"/>
    <w:rsid w:val="00507373"/>
    <w:rsid w:val="00510F8B"/>
    <w:rsid w:val="0051534A"/>
    <w:rsid w:val="00523A84"/>
    <w:rsid w:val="00532103"/>
    <w:rsid w:val="00540EBA"/>
    <w:rsid w:val="00543BD6"/>
    <w:rsid w:val="00544C96"/>
    <w:rsid w:val="00546131"/>
    <w:rsid w:val="005540AF"/>
    <w:rsid w:val="00555245"/>
    <w:rsid w:val="00557B34"/>
    <w:rsid w:val="0056012F"/>
    <w:rsid w:val="00561C8B"/>
    <w:rsid w:val="00571A67"/>
    <w:rsid w:val="005778D5"/>
    <w:rsid w:val="005802E9"/>
    <w:rsid w:val="005831F0"/>
    <w:rsid w:val="00583967"/>
    <w:rsid w:val="00584CAD"/>
    <w:rsid w:val="005A0DEB"/>
    <w:rsid w:val="005A37CF"/>
    <w:rsid w:val="005A4D8C"/>
    <w:rsid w:val="005B0D1A"/>
    <w:rsid w:val="005B158E"/>
    <w:rsid w:val="005B7AC7"/>
    <w:rsid w:val="005C15FB"/>
    <w:rsid w:val="005C42A8"/>
    <w:rsid w:val="005C59C2"/>
    <w:rsid w:val="005C6CA3"/>
    <w:rsid w:val="005C7E1D"/>
    <w:rsid w:val="005D2416"/>
    <w:rsid w:val="005D36D7"/>
    <w:rsid w:val="005D632C"/>
    <w:rsid w:val="005E120F"/>
    <w:rsid w:val="005E12F5"/>
    <w:rsid w:val="005E3D2E"/>
    <w:rsid w:val="005E6C1B"/>
    <w:rsid w:val="005E7324"/>
    <w:rsid w:val="00600359"/>
    <w:rsid w:val="006034D7"/>
    <w:rsid w:val="00604DDF"/>
    <w:rsid w:val="0060608B"/>
    <w:rsid w:val="006132B5"/>
    <w:rsid w:val="00613712"/>
    <w:rsid w:val="006224BB"/>
    <w:rsid w:val="00623502"/>
    <w:rsid w:val="00623F1B"/>
    <w:rsid w:val="0063179D"/>
    <w:rsid w:val="00632126"/>
    <w:rsid w:val="00637B55"/>
    <w:rsid w:val="00640DFB"/>
    <w:rsid w:val="00642345"/>
    <w:rsid w:val="00645B89"/>
    <w:rsid w:val="006473F0"/>
    <w:rsid w:val="00650866"/>
    <w:rsid w:val="00653603"/>
    <w:rsid w:val="00655416"/>
    <w:rsid w:val="00656510"/>
    <w:rsid w:val="00656E71"/>
    <w:rsid w:val="006625D1"/>
    <w:rsid w:val="00666928"/>
    <w:rsid w:val="006751B8"/>
    <w:rsid w:val="00681B9B"/>
    <w:rsid w:val="006958EB"/>
    <w:rsid w:val="006A09D3"/>
    <w:rsid w:val="006A1840"/>
    <w:rsid w:val="006A48A0"/>
    <w:rsid w:val="006A7C8E"/>
    <w:rsid w:val="006B08E0"/>
    <w:rsid w:val="006B2A85"/>
    <w:rsid w:val="006B40B2"/>
    <w:rsid w:val="006C35F8"/>
    <w:rsid w:val="006D2E06"/>
    <w:rsid w:val="006D60CE"/>
    <w:rsid w:val="006E0F2B"/>
    <w:rsid w:val="006E31EA"/>
    <w:rsid w:val="006F41D0"/>
    <w:rsid w:val="006F738F"/>
    <w:rsid w:val="00711FC7"/>
    <w:rsid w:val="00713A4A"/>
    <w:rsid w:val="00714055"/>
    <w:rsid w:val="007217DE"/>
    <w:rsid w:val="007404C6"/>
    <w:rsid w:val="007516BC"/>
    <w:rsid w:val="00753CBF"/>
    <w:rsid w:val="00761F73"/>
    <w:rsid w:val="0076608A"/>
    <w:rsid w:val="00783201"/>
    <w:rsid w:val="007852F5"/>
    <w:rsid w:val="00787FCB"/>
    <w:rsid w:val="00791F82"/>
    <w:rsid w:val="00795454"/>
    <w:rsid w:val="00795EC8"/>
    <w:rsid w:val="007B4FDB"/>
    <w:rsid w:val="007B7E73"/>
    <w:rsid w:val="007D28E7"/>
    <w:rsid w:val="007D6035"/>
    <w:rsid w:val="007D718F"/>
    <w:rsid w:val="007E3E9F"/>
    <w:rsid w:val="007F1169"/>
    <w:rsid w:val="007F3901"/>
    <w:rsid w:val="007F649A"/>
    <w:rsid w:val="007F7A79"/>
    <w:rsid w:val="00804526"/>
    <w:rsid w:val="0081222D"/>
    <w:rsid w:val="00816401"/>
    <w:rsid w:val="00820A22"/>
    <w:rsid w:val="00821B96"/>
    <w:rsid w:val="00824DCC"/>
    <w:rsid w:val="008250F1"/>
    <w:rsid w:val="00826733"/>
    <w:rsid w:val="0085071C"/>
    <w:rsid w:val="0085248F"/>
    <w:rsid w:val="0085434B"/>
    <w:rsid w:val="008543EE"/>
    <w:rsid w:val="00855C5C"/>
    <w:rsid w:val="008570D7"/>
    <w:rsid w:val="00862527"/>
    <w:rsid w:val="00864319"/>
    <w:rsid w:val="00871D2B"/>
    <w:rsid w:val="00882401"/>
    <w:rsid w:val="0088711A"/>
    <w:rsid w:val="0089316B"/>
    <w:rsid w:val="00893DEF"/>
    <w:rsid w:val="00896FF7"/>
    <w:rsid w:val="008A07B0"/>
    <w:rsid w:val="008A5A47"/>
    <w:rsid w:val="008B4F2A"/>
    <w:rsid w:val="008C498B"/>
    <w:rsid w:val="008D044B"/>
    <w:rsid w:val="008D0956"/>
    <w:rsid w:val="008D2ED1"/>
    <w:rsid w:val="008E076C"/>
    <w:rsid w:val="008F312D"/>
    <w:rsid w:val="00902FED"/>
    <w:rsid w:val="009049DA"/>
    <w:rsid w:val="00916FF3"/>
    <w:rsid w:val="00921653"/>
    <w:rsid w:val="009232BD"/>
    <w:rsid w:val="009240DC"/>
    <w:rsid w:val="00925161"/>
    <w:rsid w:val="009258DC"/>
    <w:rsid w:val="00926F51"/>
    <w:rsid w:val="0094005F"/>
    <w:rsid w:val="00951B7E"/>
    <w:rsid w:val="009574A0"/>
    <w:rsid w:val="0096102F"/>
    <w:rsid w:val="00964EB8"/>
    <w:rsid w:val="00965D63"/>
    <w:rsid w:val="00970D7F"/>
    <w:rsid w:val="009721C4"/>
    <w:rsid w:val="0097425A"/>
    <w:rsid w:val="00974527"/>
    <w:rsid w:val="009831E7"/>
    <w:rsid w:val="009843BB"/>
    <w:rsid w:val="00992099"/>
    <w:rsid w:val="00994829"/>
    <w:rsid w:val="009A3460"/>
    <w:rsid w:val="009A4CF9"/>
    <w:rsid w:val="009C4995"/>
    <w:rsid w:val="009C4DF2"/>
    <w:rsid w:val="009C6583"/>
    <w:rsid w:val="009D5294"/>
    <w:rsid w:val="009D6DFD"/>
    <w:rsid w:val="009E29AC"/>
    <w:rsid w:val="009E7C33"/>
    <w:rsid w:val="009E7F1B"/>
    <w:rsid w:val="009F1214"/>
    <w:rsid w:val="009F3278"/>
    <w:rsid w:val="009F3347"/>
    <w:rsid w:val="009F7659"/>
    <w:rsid w:val="00A001B0"/>
    <w:rsid w:val="00A00AF7"/>
    <w:rsid w:val="00A0207F"/>
    <w:rsid w:val="00A058CA"/>
    <w:rsid w:val="00A05A09"/>
    <w:rsid w:val="00A05BB9"/>
    <w:rsid w:val="00A12CAE"/>
    <w:rsid w:val="00A13C2C"/>
    <w:rsid w:val="00A20E99"/>
    <w:rsid w:val="00A24CB9"/>
    <w:rsid w:val="00A27E22"/>
    <w:rsid w:val="00A31A4E"/>
    <w:rsid w:val="00A37D46"/>
    <w:rsid w:val="00A40258"/>
    <w:rsid w:val="00A416F8"/>
    <w:rsid w:val="00A43FD9"/>
    <w:rsid w:val="00A46378"/>
    <w:rsid w:val="00A53B1B"/>
    <w:rsid w:val="00A57A14"/>
    <w:rsid w:val="00A61475"/>
    <w:rsid w:val="00A709C5"/>
    <w:rsid w:val="00A70ECD"/>
    <w:rsid w:val="00A750DA"/>
    <w:rsid w:val="00A7523D"/>
    <w:rsid w:val="00A851A5"/>
    <w:rsid w:val="00A86155"/>
    <w:rsid w:val="00A8687A"/>
    <w:rsid w:val="00A90598"/>
    <w:rsid w:val="00A90FAE"/>
    <w:rsid w:val="00A91E04"/>
    <w:rsid w:val="00A9332B"/>
    <w:rsid w:val="00AA4242"/>
    <w:rsid w:val="00AA5B32"/>
    <w:rsid w:val="00AA69EA"/>
    <w:rsid w:val="00AC0D75"/>
    <w:rsid w:val="00AC1688"/>
    <w:rsid w:val="00AC7170"/>
    <w:rsid w:val="00AD0E14"/>
    <w:rsid w:val="00AD108D"/>
    <w:rsid w:val="00AD3FA7"/>
    <w:rsid w:val="00AD6CE8"/>
    <w:rsid w:val="00AE1596"/>
    <w:rsid w:val="00AF3A58"/>
    <w:rsid w:val="00AF496E"/>
    <w:rsid w:val="00AF6055"/>
    <w:rsid w:val="00B00716"/>
    <w:rsid w:val="00B04B0E"/>
    <w:rsid w:val="00B0595D"/>
    <w:rsid w:val="00B109F9"/>
    <w:rsid w:val="00B14516"/>
    <w:rsid w:val="00B20295"/>
    <w:rsid w:val="00B34EC1"/>
    <w:rsid w:val="00B37FCB"/>
    <w:rsid w:val="00B50F50"/>
    <w:rsid w:val="00B54A15"/>
    <w:rsid w:val="00B67948"/>
    <w:rsid w:val="00B750BF"/>
    <w:rsid w:val="00B82DA2"/>
    <w:rsid w:val="00B840DB"/>
    <w:rsid w:val="00B95A16"/>
    <w:rsid w:val="00BA38A7"/>
    <w:rsid w:val="00BA38FC"/>
    <w:rsid w:val="00BA736C"/>
    <w:rsid w:val="00BA7A67"/>
    <w:rsid w:val="00BB5EE5"/>
    <w:rsid w:val="00BC2791"/>
    <w:rsid w:val="00BC34BF"/>
    <w:rsid w:val="00BC6E19"/>
    <w:rsid w:val="00BD5F58"/>
    <w:rsid w:val="00BD75F8"/>
    <w:rsid w:val="00BE26EA"/>
    <w:rsid w:val="00BE2AE6"/>
    <w:rsid w:val="00BE57A1"/>
    <w:rsid w:val="00BE7664"/>
    <w:rsid w:val="00BE7BFE"/>
    <w:rsid w:val="00BE7E64"/>
    <w:rsid w:val="00C06DFD"/>
    <w:rsid w:val="00C13ADE"/>
    <w:rsid w:val="00C1433E"/>
    <w:rsid w:val="00C162F3"/>
    <w:rsid w:val="00C16A0E"/>
    <w:rsid w:val="00C2263D"/>
    <w:rsid w:val="00C23CA5"/>
    <w:rsid w:val="00C24E53"/>
    <w:rsid w:val="00C25971"/>
    <w:rsid w:val="00C26CF1"/>
    <w:rsid w:val="00C31CF6"/>
    <w:rsid w:val="00C3428B"/>
    <w:rsid w:val="00C3676D"/>
    <w:rsid w:val="00C455DD"/>
    <w:rsid w:val="00C479A0"/>
    <w:rsid w:val="00C479EA"/>
    <w:rsid w:val="00C52480"/>
    <w:rsid w:val="00C53ADB"/>
    <w:rsid w:val="00C55325"/>
    <w:rsid w:val="00C57130"/>
    <w:rsid w:val="00C61D07"/>
    <w:rsid w:val="00C637D1"/>
    <w:rsid w:val="00C66601"/>
    <w:rsid w:val="00C75EBE"/>
    <w:rsid w:val="00C84979"/>
    <w:rsid w:val="00C94520"/>
    <w:rsid w:val="00C94984"/>
    <w:rsid w:val="00C96778"/>
    <w:rsid w:val="00CA3617"/>
    <w:rsid w:val="00CA3902"/>
    <w:rsid w:val="00CA4FF0"/>
    <w:rsid w:val="00CA72F3"/>
    <w:rsid w:val="00CB7E02"/>
    <w:rsid w:val="00CC1AE5"/>
    <w:rsid w:val="00CC6732"/>
    <w:rsid w:val="00CD1891"/>
    <w:rsid w:val="00CD7D2D"/>
    <w:rsid w:val="00CE1B2A"/>
    <w:rsid w:val="00CE24A4"/>
    <w:rsid w:val="00CE50BA"/>
    <w:rsid w:val="00CF09A0"/>
    <w:rsid w:val="00CF117E"/>
    <w:rsid w:val="00CF15E7"/>
    <w:rsid w:val="00CF2138"/>
    <w:rsid w:val="00CF3C6F"/>
    <w:rsid w:val="00CF548D"/>
    <w:rsid w:val="00CF660B"/>
    <w:rsid w:val="00D0224E"/>
    <w:rsid w:val="00D02AA3"/>
    <w:rsid w:val="00D04C95"/>
    <w:rsid w:val="00D11E38"/>
    <w:rsid w:val="00D12DBB"/>
    <w:rsid w:val="00D132C3"/>
    <w:rsid w:val="00D17339"/>
    <w:rsid w:val="00D20658"/>
    <w:rsid w:val="00D27F54"/>
    <w:rsid w:val="00D363BF"/>
    <w:rsid w:val="00D40E9B"/>
    <w:rsid w:val="00D43167"/>
    <w:rsid w:val="00D4406C"/>
    <w:rsid w:val="00D46742"/>
    <w:rsid w:val="00D47A9C"/>
    <w:rsid w:val="00D51CD5"/>
    <w:rsid w:val="00D632A0"/>
    <w:rsid w:val="00D806C6"/>
    <w:rsid w:val="00D81BA9"/>
    <w:rsid w:val="00D86DC4"/>
    <w:rsid w:val="00D87C1B"/>
    <w:rsid w:val="00D965DB"/>
    <w:rsid w:val="00DB451B"/>
    <w:rsid w:val="00DD152A"/>
    <w:rsid w:val="00DD1890"/>
    <w:rsid w:val="00DD5BF4"/>
    <w:rsid w:val="00DD7D5D"/>
    <w:rsid w:val="00DF0861"/>
    <w:rsid w:val="00DF2FC1"/>
    <w:rsid w:val="00E02253"/>
    <w:rsid w:val="00E03F65"/>
    <w:rsid w:val="00E072D5"/>
    <w:rsid w:val="00E14C54"/>
    <w:rsid w:val="00E176B8"/>
    <w:rsid w:val="00E20D41"/>
    <w:rsid w:val="00E20ED8"/>
    <w:rsid w:val="00E21A0B"/>
    <w:rsid w:val="00E22FC7"/>
    <w:rsid w:val="00E278C9"/>
    <w:rsid w:val="00E31A67"/>
    <w:rsid w:val="00E341C3"/>
    <w:rsid w:val="00E41B66"/>
    <w:rsid w:val="00E5205D"/>
    <w:rsid w:val="00E530B6"/>
    <w:rsid w:val="00E55989"/>
    <w:rsid w:val="00E5606F"/>
    <w:rsid w:val="00E570A7"/>
    <w:rsid w:val="00E60D6E"/>
    <w:rsid w:val="00E61ABE"/>
    <w:rsid w:val="00E631C8"/>
    <w:rsid w:val="00E659E8"/>
    <w:rsid w:val="00E665B0"/>
    <w:rsid w:val="00E672AF"/>
    <w:rsid w:val="00E700B1"/>
    <w:rsid w:val="00E845F4"/>
    <w:rsid w:val="00E9043A"/>
    <w:rsid w:val="00E935E4"/>
    <w:rsid w:val="00E93739"/>
    <w:rsid w:val="00E977DB"/>
    <w:rsid w:val="00EA32C3"/>
    <w:rsid w:val="00EB63B0"/>
    <w:rsid w:val="00EC671A"/>
    <w:rsid w:val="00EC6BCC"/>
    <w:rsid w:val="00ED0EC4"/>
    <w:rsid w:val="00ED57CD"/>
    <w:rsid w:val="00EE0222"/>
    <w:rsid w:val="00EE182E"/>
    <w:rsid w:val="00EE75E3"/>
    <w:rsid w:val="00EF042E"/>
    <w:rsid w:val="00EF3167"/>
    <w:rsid w:val="00EF5ED9"/>
    <w:rsid w:val="00F00A96"/>
    <w:rsid w:val="00F046C3"/>
    <w:rsid w:val="00F06025"/>
    <w:rsid w:val="00F07E3D"/>
    <w:rsid w:val="00F10C4A"/>
    <w:rsid w:val="00F11839"/>
    <w:rsid w:val="00F12439"/>
    <w:rsid w:val="00F14BC6"/>
    <w:rsid w:val="00F171DD"/>
    <w:rsid w:val="00F178FA"/>
    <w:rsid w:val="00F179E1"/>
    <w:rsid w:val="00F21E23"/>
    <w:rsid w:val="00F2287C"/>
    <w:rsid w:val="00F25185"/>
    <w:rsid w:val="00F25B3D"/>
    <w:rsid w:val="00F25D5D"/>
    <w:rsid w:val="00F2745C"/>
    <w:rsid w:val="00F31C3F"/>
    <w:rsid w:val="00F32993"/>
    <w:rsid w:val="00F333E7"/>
    <w:rsid w:val="00F33601"/>
    <w:rsid w:val="00F34D27"/>
    <w:rsid w:val="00F37C14"/>
    <w:rsid w:val="00F40499"/>
    <w:rsid w:val="00F57BD7"/>
    <w:rsid w:val="00F60B1E"/>
    <w:rsid w:val="00F61217"/>
    <w:rsid w:val="00F6645E"/>
    <w:rsid w:val="00F702D7"/>
    <w:rsid w:val="00F765D7"/>
    <w:rsid w:val="00F85333"/>
    <w:rsid w:val="00F858E2"/>
    <w:rsid w:val="00F8751E"/>
    <w:rsid w:val="00F87CC7"/>
    <w:rsid w:val="00FA5C6B"/>
    <w:rsid w:val="00FA5D15"/>
    <w:rsid w:val="00FB021C"/>
    <w:rsid w:val="00FB1D71"/>
    <w:rsid w:val="00FB318C"/>
    <w:rsid w:val="00FC3D94"/>
    <w:rsid w:val="00FD2913"/>
    <w:rsid w:val="00FF1F13"/>
    <w:rsid w:val="00FF45EE"/>
    <w:rsid w:val="00FF5F80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B1FA"/>
  <w15:docId w15:val="{4ACBDA2E-0A67-4C14-BC21-6DE0EA28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E0011"/>
    <w:pPr>
      <w:keepNext/>
      <w:jc w:val="both"/>
      <w:outlineLvl w:val="1"/>
    </w:pPr>
    <w:rPr>
      <w:b/>
      <w:bCs/>
      <w:szCs w:val="28"/>
    </w:rPr>
  </w:style>
  <w:style w:type="paragraph" w:styleId="3">
    <w:name w:val="heading 3"/>
    <w:basedOn w:val="a"/>
    <w:next w:val="a"/>
    <w:link w:val="30"/>
    <w:qFormat/>
    <w:rsid w:val="002E0011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5248F"/>
    <w:pPr>
      <w:spacing w:after="0" w:line="240" w:lineRule="auto"/>
    </w:pPr>
  </w:style>
  <w:style w:type="table" w:styleId="a4">
    <w:name w:val="Table Grid"/>
    <w:basedOn w:val="a1"/>
    <w:uiPriority w:val="39"/>
    <w:rsid w:val="00E1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45B89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133E34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133E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E34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1222B7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222B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222B7"/>
    <w:rPr>
      <w:vertAlign w:val="superscript"/>
    </w:rPr>
  </w:style>
  <w:style w:type="character" w:styleId="ac">
    <w:name w:val="Placeholder Text"/>
    <w:basedOn w:val="a0"/>
    <w:uiPriority w:val="99"/>
    <w:semiHidden/>
    <w:rsid w:val="001222B7"/>
    <w:rPr>
      <w:color w:val="808080"/>
    </w:rPr>
  </w:style>
  <w:style w:type="paragraph" w:customStyle="1" w:styleId="ad">
    <w:name w:val="Основной"/>
    <w:basedOn w:val="a"/>
    <w:link w:val="ae"/>
    <w:qFormat/>
    <w:rsid w:val="0015137D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e">
    <w:name w:val="Основной Знак"/>
    <w:basedOn w:val="a0"/>
    <w:link w:val="ad"/>
    <w:rsid w:val="0015137D"/>
    <w:rPr>
      <w:rFonts w:ascii="Times New Roman" w:hAnsi="Times New Roman"/>
      <w:sz w:val="28"/>
      <w:lang w:val="en-US"/>
    </w:rPr>
  </w:style>
  <w:style w:type="paragraph" w:customStyle="1" w:styleId="af">
    <w:name w:val="Чертежный"/>
    <w:rsid w:val="002915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B10D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B10DD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B10DD"/>
    <w:pPr>
      <w:spacing w:after="100"/>
      <w:ind w:left="440"/>
    </w:pPr>
    <w:rPr>
      <w:rFonts w:eastAsiaTheme="minorEastAsia"/>
    </w:rPr>
  </w:style>
  <w:style w:type="paragraph" w:styleId="af0">
    <w:name w:val="List Paragraph"/>
    <w:basedOn w:val="a"/>
    <w:uiPriority w:val="34"/>
    <w:qFormat/>
    <w:rsid w:val="00B840DB"/>
    <w:pPr>
      <w:ind w:left="720"/>
      <w:contextualSpacing/>
    </w:pPr>
  </w:style>
  <w:style w:type="paragraph" w:styleId="af1">
    <w:name w:val="Body Text Indent"/>
    <w:basedOn w:val="a"/>
    <w:link w:val="af2"/>
    <w:semiHidden/>
    <w:unhideWhenUsed/>
    <w:rsid w:val="006132B5"/>
    <w:pPr>
      <w:widowControl w:val="0"/>
      <w:snapToGrid w:val="0"/>
      <w:spacing w:line="278" w:lineRule="auto"/>
      <w:ind w:left="40" w:firstLine="280"/>
      <w:jc w:val="both"/>
    </w:pPr>
    <w:rPr>
      <w:sz w:val="18"/>
      <w:szCs w:val="20"/>
    </w:rPr>
  </w:style>
  <w:style w:type="character" w:customStyle="1" w:styleId="af2">
    <w:name w:val="Основной текст с отступом Знак"/>
    <w:basedOn w:val="a0"/>
    <w:link w:val="af1"/>
    <w:semiHidden/>
    <w:rsid w:val="006132B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Подпись рисунка Знак"/>
    <w:basedOn w:val="a0"/>
    <w:link w:val="af4"/>
    <w:uiPriority w:val="13"/>
    <w:locked/>
    <w:rsid w:val="004A2E3D"/>
    <w:rPr>
      <w:sz w:val="28"/>
    </w:rPr>
  </w:style>
  <w:style w:type="paragraph" w:customStyle="1" w:styleId="af4">
    <w:name w:val="Подпись рисунка"/>
    <w:basedOn w:val="a"/>
    <w:link w:val="af3"/>
    <w:uiPriority w:val="13"/>
    <w:qFormat/>
    <w:rsid w:val="004A2E3D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2E001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E0011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6">
    <w:name w:val="Верхний колонтитул Знак"/>
    <w:basedOn w:val="a0"/>
    <w:link w:val="af5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8">
    <w:name w:val="Нижний колонтитул Знак"/>
    <w:basedOn w:val="a0"/>
    <w:link w:val="af7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5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55F70-B863-4F1D-8F98-0B273624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Edition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Kudyashev</cp:lastModifiedBy>
  <cp:revision>8</cp:revision>
  <cp:lastPrinted>2016-09-28T21:13:00Z</cp:lastPrinted>
  <dcterms:created xsi:type="dcterms:W3CDTF">2023-03-21T06:43:00Z</dcterms:created>
  <dcterms:modified xsi:type="dcterms:W3CDTF">2023-03-28T10:15:00Z</dcterms:modified>
</cp:coreProperties>
</file>